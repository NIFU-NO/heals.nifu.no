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00BAE" w14:textId="77777777" w:rsidR="00914452" w:rsidRDefault="00BC01A9" w:rsidP="4D03D9BB">
      <w:pPr>
        <w:pStyle w:val="Tittel"/>
        <w:rPr>
          <w:lang w:val="nb-NO"/>
        </w:rPr>
      </w:pPr>
      <w:r w:rsidRPr="4D03D9BB">
        <w:rPr>
          <w:lang w:val="nb-NO"/>
        </w:rPr>
        <w:t>Utdypende om personvern</w:t>
      </w:r>
    </w:p>
    <w:p w14:paraId="311B6EFD" w14:textId="77777777" w:rsidR="00914452" w:rsidRDefault="3C5954C0" w:rsidP="4D03D9BB">
      <w:pPr>
        <w:pStyle w:val="Overskrift2"/>
        <w:rPr>
          <w:ins w:id="0" w:author="Oda van Jole" w:date="2024-09-26T12:46:00Z" w16du:dateUtc="2024-09-26T12:46:26Z"/>
          <w:lang w:val="nb-NO"/>
        </w:rPr>
      </w:pPr>
      <w:ins w:id="1" w:author="Oda van Jole" w:date="2024-09-26T12:46:00Z">
        <w:r w:rsidRPr="4D03D9BB">
          <w:rPr>
            <w:lang w:val="nb-NO"/>
          </w:rPr>
          <w:t>Hvorfor får du spørsmål om å delta?</w:t>
        </w:r>
      </w:ins>
    </w:p>
    <w:p w14:paraId="10CA70DD" w14:textId="074993D2" w:rsidR="00914452" w:rsidRDefault="3C5954C0" w:rsidP="4D03D9BB">
      <w:pPr>
        <w:pStyle w:val="FirstParagraph"/>
        <w:rPr>
          <w:ins w:id="2" w:author="Oda van Jole" w:date="2024-09-26T12:46:00Z" w16du:dateUtc="2024-09-26T12:46:26Z"/>
          <w:lang w:val="nb-NO"/>
        </w:rPr>
      </w:pPr>
      <w:ins w:id="3" w:author="Oda van Jole" w:date="2024-09-26T12:46:00Z">
        <w:r w:rsidRPr="4D03D9BB">
          <w:rPr>
            <w:lang w:val="nb-NO"/>
          </w:rPr>
          <w:t xml:space="preserve">Du får denne forespørselen fordi vi kontakter utvalgte lærere og skoleleders representant ved alle norske grunnskoler og videregående skoler, og en representant ved alle skoleeiere. Det er behov for ekstra mange </w:t>
        </w:r>
      </w:ins>
      <w:ins w:id="4" w:author="Egil Nygaard" w:date="2024-09-27T15:01:00Z">
        <w:r w:rsidR="00B043C2">
          <w:rPr>
            <w:lang w:val="nb-NO"/>
          </w:rPr>
          <w:t>skoler</w:t>
        </w:r>
      </w:ins>
      <w:ins w:id="5" w:author="Oda van Jole" w:date="2024-09-26T12:46:00Z">
        <w:r w:rsidRPr="4D03D9BB">
          <w:rPr>
            <w:lang w:val="nb-NO"/>
          </w:rPr>
          <w:t xml:space="preserve"> i denne studien for å få nok data til å oppdage variasjon mellom skoler og skoleeiere. Vi har derimot kun behov for at et minimum antall lærere ved hver skole deltar.</w:t>
        </w:r>
      </w:ins>
    </w:p>
    <w:p w14:paraId="44592499" w14:textId="7FDED006" w:rsidR="00914452" w:rsidRDefault="3C5954C0" w:rsidP="4D03D9BB">
      <w:pPr>
        <w:pStyle w:val="Brdtekst"/>
        <w:rPr>
          <w:ins w:id="6" w:author="Oda van Jole" w:date="2024-09-26T12:46:00Z" w16du:dateUtc="2024-09-26T12:46:26Z"/>
          <w:lang w:val="nb-NO"/>
        </w:rPr>
      </w:pPr>
      <w:ins w:id="7" w:author="Oda van Jole" w:date="2024-09-26T12:46:00Z">
        <w:r w:rsidRPr="4D03D9BB">
          <w:rPr>
            <w:lang w:val="nb-NO"/>
          </w:rPr>
          <w:t xml:space="preserve">Vi har innhentet kontaktinformasjon til skolene fra offentlige nettsider eller basert på eksisterende kommunikasjon med dere i Spørringene (GSI), med grunnlag i </w:t>
        </w:r>
        <w:r w:rsidR="00BC01A9">
          <w:fldChar w:fldCharType="begin"/>
        </w:r>
        <w:r w:rsidR="00BC01A9">
          <w:instrText xml:space="preserve">HYPERLINK "https://lovdata.no/lov/2018-06-15-38/gdpr/a6" </w:instrText>
        </w:r>
        <w:r w:rsidR="00BC01A9">
          <w:fldChar w:fldCharType="separate"/>
        </w:r>
        <w:r w:rsidRPr="4D03D9BB">
          <w:rPr>
            <w:rStyle w:val="Hyperkobling"/>
            <w:lang w:val="nb-NO"/>
          </w:rPr>
          <w:t>personvernforordningen artikkel 6, 1e</w:t>
        </w:r>
        <w:r w:rsidR="00BC01A9">
          <w:fldChar w:fldCharType="end"/>
        </w:r>
        <w:r w:rsidRPr="4D03D9BB">
          <w:rPr>
            <w:lang w:val="nb-NO"/>
          </w:rPr>
          <w:t xml:space="preserve"> og </w:t>
        </w:r>
        <w:commentRangeStart w:id="8"/>
        <w:r w:rsidRPr="4D03D9BB">
          <w:rPr>
            <w:lang w:val="nb-NO"/>
          </w:rPr>
          <w:t>personopplysningsloven § 8</w:t>
        </w:r>
      </w:ins>
      <w:commentRangeEnd w:id="8"/>
      <w:r w:rsidR="00BC01A9">
        <w:commentReference w:id="8"/>
      </w:r>
      <w:ins w:id="9" w:author="Oda van Jole" w:date="2024-09-26T12:46:00Z">
        <w:r w:rsidRPr="4D03D9BB">
          <w:rPr>
            <w:lang w:val="nb-NO"/>
          </w:rPr>
          <w:t xml:space="preserve">. Kontaktinformasjon til lærere er innhentet fra deltakende skoler. </w:t>
        </w:r>
      </w:ins>
    </w:p>
    <w:p w14:paraId="229F9F2B" w14:textId="5E40758A" w:rsidR="00914452" w:rsidRDefault="00BC01A9" w:rsidP="4D03D9BB">
      <w:pPr>
        <w:pStyle w:val="Overskrift2"/>
        <w:rPr>
          <w:lang w:val="nb-NO"/>
        </w:rPr>
      </w:pPr>
      <w:bookmarkStart w:id="10" w:name="Xed9ade781551c2bf8e62dff3d6e5c8335372231"/>
      <w:r w:rsidRPr="4D03D9BB">
        <w:rPr>
          <w:lang w:val="nb-NO"/>
        </w:rPr>
        <w:t>Hvordan vi oppbevarer og bruker dine opplysninger</w:t>
      </w:r>
    </w:p>
    <w:p w14:paraId="4C74E104" w14:textId="26B6DBCA" w:rsidR="00914452" w:rsidRDefault="00BC01A9" w:rsidP="4D03D9BB">
      <w:pPr>
        <w:pStyle w:val="FirstParagraph"/>
        <w:rPr>
          <w:lang w:val="nb-NO"/>
        </w:rPr>
      </w:pPr>
      <w:r w:rsidRPr="4D03D9BB">
        <w:rPr>
          <w:lang w:val="nb-NO"/>
        </w:rPr>
        <w:t xml:space="preserve">I gjennomføring av spørreundersøkelsen </w:t>
      </w:r>
      <w:del w:id="11" w:author="Oda van Jole" w:date="2024-09-26T12:06:00Z">
        <w:r w:rsidRPr="4D03D9BB" w:rsidDel="00BC01A9">
          <w:rPr>
            <w:lang w:val="nb-NO"/>
          </w:rPr>
          <w:delText xml:space="preserve">2025 </w:delText>
        </w:r>
      </w:del>
      <w:r w:rsidRPr="4D03D9BB">
        <w:rPr>
          <w:lang w:val="nb-NO"/>
        </w:rPr>
        <w:t xml:space="preserve">vil epostadresse, fornavn og navn på virksomheten du er ansatt ved (f.eks. skole, </w:t>
      </w:r>
      <w:proofErr w:type="gramStart"/>
      <w:r w:rsidRPr="4D03D9BB">
        <w:rPr>
          <w:lang w:val="nb-NO"/>
        </w:rPr>
        <w:t>kommune,</w:t>
      </w:r>
      <w:proofErr w:type="gramEnd"/>
      <w:r w:rsidRPr="4D03D9BB">
        <w:rPr>
          <w:lang w:val="nb-NO"/>
        </w:rPr>
        <w:t xml:space="preserve"> fylkeskommune) bli midlertidig lagret på en datalagringstjeneste i Tyskland mens dataene innsamles </w:t>
      </w:r>
      <w:del w:id="12" w:author="Oda van Jole" w:date="2024-09-26T12:27:00Z">
        <w:r w:rsidRPr="4D03D9BB" w:rsidDel="00BC01A9">
          <w:rPr>
            <w:lang w:val="nb-NO"/>
          </w:rPr>
          <w:delText>inn</w:delText>
        </w:r>
      </w:del>
      <w:r w:rsidRPr="4D03D9BB">
        <w:rPr>
          <w:lang w:val="nb-NO"/>
        </w:rPr>
        <w:t xml:space="preserve"> av NIFU med surveysystemet </w:t>
      </w:r>
      <w:hyperlink r:id="rId12">
        <w:r w:rsidRPr="4D03D9BB">
          <w:rPr>
            <w:rStyle w:val="Hyperkobling"/>
            <w:lang w:val="nb-NO"/>
          </w:rPr>
          <w:t>Qualtrics</w:t>
        </w:r>
      </w:hyperlink>
      <w:r w:rsidRPr="4D03D9BB">
        <w:rPr>
          <w:lang w:val="nb-NO"/>
        </w:rPr>
        <w:t>.</w:t>
      </w:r>
    </w:p>
    <w:p w14:paraId="11FF5CB5" w14:textId="72D5E080" w:rsidR="00914452" w:rsidRDefault="00BC01A9" w:rsidP="4D03D9BB">
      <w:pPr>
        <w:pStyle w:val="Brdtekst"/>
        <w:rPr>
          <w:ins w:id="13" w:author="Oda van Jole" w:date="2024-09-26T12:28:00Z" w16du:dateUtc="2024-09-26T12:28:45Z"/>
          <w:lang w:val="nb-NO"/>
        </w:rPr>
      </w:pPr>
      <w:r w:rsidRPr="4D03D9BB">
        <w:rPr>
          <w:lang w:val="nb-NO"/>
        </w:rPr>
        <w:t xml:space="preserve">Data vil så bli </w:t>
      </w:r>
      <w:commentRangeStart w:id="14"/>
      <w:del w:id="15" w:author="Stephan Daus / NIFU" w:date="2024-09-27T16:37:00Z" w16du:dateUtc="2024-09-27T14:37:00Z">
        <w:r w:rsidRPr="4D03D9BB" w:rsidDel="003A57C8">
          <w:rPr>
            <w:lang w:val="nb-NO"/>
          </w:rPr>
          <w:delText>overført</w:delText>
        </w:r>
        <w:commentRangeEnd w:id="14"/>
        <w:r w:rsidDel="003A57C8">
          <w:commentReference w:id="14"/>
        </w:r>
        <w:r w:rsidRPr="4D03D9BB" w:rsidDel="003A57C8">
          <w:rPr>
            <w:lang w:val="nb-NO"/>
          </w:rPr>
          <w:delText xml:space="preserve"> </w:delText>
        </w:r>
      </w:del>
      <w:ins w:id="16" w:author="Stephan Daus / NIFU" w:date="2024-09-27T16:37:00Z" w16du:dateUtc="2024-09-27T14:37:00Z">
        <w:r w:rsidR="003A57C8">
          <w:rPr>
            <w:lang w:val="nb-NO"/>
          </w:rPr>
          <w:t>flyttet</w:t>
        </w:r>
        <w:r w:rsidR="003A57C8" w:rsidRPr="4D03D9BB">
          <w:rPr>
            <w:lang w:val="nb-NO"/>
          </w:rPr>
          <w:t xml:space="preserve"> </w:t>
        </w:r>
      </w:ins>
      <w:r w:rsidRPr="4D03D9BB">
        <w:rPr>
          <w:lang w:val="nb-NO"/>
        </w:rPr>
        <w:t xml:space="preserve">til NIFU i Norge der teknisk informasjon som IP-adresse og nettleser fjernes. </w:t>
      </w:r>
      <w:ins w:id="17" w:author="Oda van Jole" w:date="2024-09-26T12:28:00Z">
        <w:r w:rsidR="4559C96D" w:rsidRPr="4D03D9BB">
          <w:rPr>
            <w:lang w:val="nb-NO"/>
          </w:rPr>
          <w:t xml:space="preserve">Ved NIFU blir </w:t>
        </w:r>
      </w:ins>
      <w:del w:id="18" w:author="Oda van Jole" w:date="2024-09-26T12:28:00Z">
        <w:r w:rsidRPr="4D03D9BB" w:rsidDel="00BC01A9">
          <w:rPr>
            <w:lang w:val="nb-NO"/>
          </w:rPr>
          <w:delText>Alle</w:delText>
        </w:r>
      </w:del>
      <w:ins w:id="19" w:author="Oda van Jole" w:date="2024-09-26T12:28:00Z">
        <w:r w:rsidR="1021B62A" w:rsidRPr="4D03D9BB">
          <w:rPr>
            <w:lang w:val="nb-NO"/>
          </w:rPr>
          <w:t>alle</w:t>
        </w:r>
      </w:ins>
      <w:r w:rsidRPr="4D03D9BB">
        <w:rPr>
          <w:lang w:val="nb-NO"/>
        </w:rPr>
        <w:t xml:space="preserve"> opplysninger og svar </w:t>
      </w:r>
      <w:del w:id="20" w:author="Oda van Jole" w:date="2024-09-26T12:28:00Z">
        <w:r w:rsidRPr="4D03D9BB" w:rsidDel="00BC01A9">
          <w:rPr>
            <w:lang w:val="nb-NO"/>
          </w:rPr>
          <w:delText xml:space="preserve">blir </w:delText>
        </w:r>
      </w:del>
      <w:r w:rsidRPr="4D03D9BB">
        <w:rPr>
          <w:lang w:val="nb-NO"/>
        </w:rPr>
        <w:t>lagret sikkert og behandlet konfidensielt i tråd med personopplysningsloven</w:t>
      </w:r>
      <w:del w:id="21" w:author="Oda van Jole" w:date="2024-09-26T12:28:00Z">
        <w:r w:rsidRPr="4D03D9BB" w:rsidDel="00BC01A9">
          <w:rPr>
            <w:lang w:val="nb-NO"/>
          </w:rPr>
          <w:delText>, ved NIFU,</w:delText>
        </w:r>
      </w:del>
      <w:r w:rsidRPr="4D03D9BB">
        <w:rPr>
          <w:lang w:val="nb-NO"/>
        </w:rPr>
        <w:t xml:space="preserve"> med datalagringstjeneste fra Microsoft på europeisk datasenter. Navnet og kontaktopplysningene dine vil oppbevares adskilt fra øvrige data.</w:t>
      </w:r>
    </w:p>
    <w:p w14:paraId="379906D8" w14:textId="7DE3BB69" w:rsidR="46B4F552" w:rsidRDefault="46B4F552" w:rsidP="4D03D9BB">
      <w:pPr>
        <w:pStyle w:val="Brdtekst"/>
        <w:rPr>
          <w:ins w:id="22" w:author="Oda van Jole" w:date="2024-09-26T12:33:00Z" w16du:dateUtc="2024-09-26T12:33:56Z"/>
          <w:lang w:val="nb-NO"/>
        </w:rPr>
      </w:pPr>
      <w:ins w:id="23" w:author="Oda van Jole" w:date="2024-09-26T12:28:00Z">
        <w:r w:rsidRPr="4D03D9BB">
          <w:rPr>
            <w:lang w:val="nb-NO"/>
            <w:rPrChange w:id="24" w:author="Oda van Jole" w:date="2024-09-26T12:30:00Z">
              <w:rPr>
                <w:lang w:val="en-US"/>
              </w:rPr>
            </w:rPrChange>
          </w:rPr>
          <w:t xml:space="preserve">Avidentifiserte innsamlede data fra spørreundersøkelsen oversendes til UiO. Den vil benyttes til å fortelle oss noe om skolen/kommunen/fylkeskommunen, ikke om deg som individuell respondent. UiO kobler </w:t>
        </w:r>
      </w:ins>
      <w:ins w:id="25" w:author="Oda van Jole" w:date="2024-09-26T12:31:00Z">
        <w:r w:rsidR="5DCB56DE" w:rsidRPr="4D03D9BB">
          <w:rPr>
            <w:lang w:val="nb-NO"/>
          </w:rPr>
          <w:t xml:space="preserve">derfor </w:t>
        </w:r>
      </w:ins>
      <w:ins w:id="26" w:author="Oda van Jole" w:date="2024-09-26T12:28:00Z">
        <w:r w:rsidRPr="4D03D9BB">
          <w:rPr>
            <w:lang w:val="nb-NO"/>
            <w:rPrChange w:id="27" w:author="Oda van Jole" w:date="2024-09-26T12:30:00Z">
              <w:rPr>
                <w:lang w:val="en-US"/>
              </w:rPr>
            </w:rPrChange>
          </w:rPr>
          <w:t>disse på skolenivå med eksisterende avidentifiserte data fra registre og større spørreundersøkelser for skoler og elever. Skolene vil avidentifiseres</w:t>
        </w:r>
      </w:ins>
      <w:ins w:id="28" w:author="Oda van Jole" w:date="2024-09-26T12:52:00Z">
        <w:r w:rsidR="1638570A" w:rsidRPr="4D03D9BB">
          <w:rPr>
            <w:lang w:val="nb-NO"/>
          </w:rPr>
          <w:t xml:space="preserve"> av Statistisk Sentralbyrå (SSB)</w:t>
        </w:r>
      </w:ins>
      <w:ins w:id="29" w:author="Oda van Jole" w:date="2024-09-26T12:28:00Z">
        <w:r w:rsidRPr="4D03D9BB">
          <w:rPr>
            <w:lang w:val="nb-NO"/>
            <w:rPrChange w:id="30" w:author="Oda van Jole" w:date="2024-09-26T12:30:00Z">
              <w:rPr>
                <w:lang w:val="en-US"/>
              </w:rPr>
            </w:rPrChange>
          </w:rPr>
          <w:t xml:space="preserve">, slik at UiO ikke kjenner identiteten til hver enkelt skole. Disse koblede dataene behandles og oppbevares i </w:t>
        </w:r>
      </w:ins>
      <w:ins w:id="31" w:author="Oda van Jole" w:date="2024-09-26T12:29:00Z">
        <w:r>
          <w:fldChar w:fldCharType="begin"/>
        </w:r>
        <w:r>
          <w:instrText xml:space="preserve">HYPERLINK "https://www.uio.no/tjenester/it/forskning/sensitiv/" </w:instrText>
        </w:r>
        <w:r>
          <w:fldChar w:fldCharType="separate"/>
        </w:r>
        <w:r w:rsidRPr="00326531">
          <w:rPr>
            <w:lang w:val="nb-NO"/>
            <w:rPrChange w:id="32" w:author="Stephan Daus / NIFU" w:date="2024-09-27T16:39:00Z" w16du:dateUtc="2024-09-27T14:39:00Z">
              <w:rPr>
                <w:lang w:val="en-US"/>
              </w:rPr>
            </w:rPrChange>
          </w:rPr>
          <w:t>Tjenester</w:t>
        </w:r>
        <w:r w:rsidRPr="00326531">
          <w:rPr>
            <w:rStyle w:val="Hyperkobling"/>
            <w:lang w:val="nb-NO"/>
            <w:rPrChange w:id="33" w:author="Stephan Daus / NIFU" w:date="2024-09-27T16:39:00Z" w16du:dateUtc="2024-09-27T14:39:00Z">
              <w:rPr>
                <w:rStyle w:val="Hyperkobling"/>
                <w:lang w:val="en-US"/>
              </w:rPr>
            </w:rPrChange>
          </w:rPr>
          <w:t xml:space="preserve"> for Sensitive Data (TSD)</w:t>
        </w:r>
        <w:r>
          <w:fldChar w:fldCharType="end"/>
        </w:r>
      </w:ins>
      <w:ins w:id="34" w:author="Oda van Jole" w:date="2024-09-26T12:28:00Z">
        <w:r w:rsidRPr="4D03D9BB">
          <w:rPr>
            <w:lang w:val="nb-NO"/>
            <w:rPrChange w:id="35" w:author="Oda van Jole" w:date="2024-09-26T12:30:00Z">
              <w:rPr>
                <w:lang w:val="en-US"/>
              </w:rPr>
            </w:rPrChange>
          </w:rPr>
          <w:t>, en portalløsning for trygg behandling av forskningsdata fra UiO. Alle våre databehandlingssystemer benytter to-faktorautentisering og kun forskere i prosjektet har tilgang, da kun til avidentifiserte data.</w:t>
        </w:r>
      </w:ins>
    </w:p>
    <w:p w14:paraId="42596B3A" w14:textId="27A306F8" w:rsidR="5D5D0BB2" w:rsidRDefault="5D5D0BB2" w:rsidP="4D03D9BB">
      <w:pPr>
        <w:pStyle w:val="Brdtekst"/>
        <w:rPr>
          <w:ins w:id="36" w:author="Oda van Jole" w:date="2024-09-26T12:36:00Z" w16du:dateUtc="2024-09-26T12:36:27Z"/>
          <w:lang w:val="nb-NO"/>
        </w:rPr>
      </w:pPr>
      <w:ins w:id="37" w:author="Oda van Jole" w:date="2024-09-26T12:36:00Z">
        <w:r w:rsidRPr="4D03D9BB">
          <w:rPr>
            <w:lang w:val="nb-NO"/>
          </w:rPr>
          <w:t>Forskningsprosjektet LIFE ved Universitetet i Stavanger (</w:t>
        </w:r>
        <w:proofErr w:type="spellStart"/>
        <w:r w:rsidRPr="4D03D9BB">
          <w:rPr>
            <w:lang w:val="nb-NO"/>
          </w:rPr>
          <w:t>UiS</w:t>
        </w:r>
        <w:proofErr w:type="spellEnd"/>
        <w:r w:rsidRPr="4D03D9BB">
          <w:rPr>
            <w:lang w:val="nb-NO"/>
          </w:rPr>
          <w:t>) planlegger en lignende spørreundersøkelse i 2026 som vil fungere som e</w:t>
        </w:r>
      </w:ins>
      <w:ins w:id="38" w:author="Oda van Jole" w:date="2024-09-26T12:37:00Z">
        <w:r w:rsidRPr="4D03D9BB">
          <w:rPr>
            <w:lang w:val="nb-NO"/>
          </w:rPr>
          <w:t>n</w:t>
        </w:r>
      </w:ins>
      <w:ins w:id="39" w:author="Oda van Jole" w:date="2024-09-26T12:36:00Z">
        <w:r w:rsidRPr="4D03D9BB">
          <w:rPr>
            <w:lang w:val="nb-NO"/>
          </w:rPr>
          <w:t xml:space="preserve"> oppfølging</w:t>
        </w:r>
      </w:ins>
      <w:ins w:id="40" w:author="Oda van Jole" w:date="2024-09-26T12:37:00Z">
        <w:r w:rsidRPr="4D03D9BB">
          <w:rPr>
            <w:lang w:val="nb-NO"/>
          </w:rPr>
          <w:t>s</w:t>
        </w:r>
      </w:ins>
      <w:ins w:id="41" w:author="Oda van Jole" w:date="2024-09-26T12:36:00Z">
        <w:r w:rsidRPr="4D03D9BB">
          <w:rPr>
            <w:lang w:val="nb-NO"/>
          </w:rPr>
          <w:t>stud</w:t>
        </w:r>
      </w:ins>
      <w:ins w:id="42" w:author="Oda van Jole" w:date="2024-09-26T12:37:00Z">
        <w:r w:rsidRPr="4D03D9BB">
          <w:rPr>
            <w:lang w:val="nb-NO"/>
          </w:rPr>
          <w:t xml:space="preserve">ie. </w:t>
        </w:r>
        <w:r w:rsidR="4FBA4BE1" w:rsidRPr="4D03D9BB">
          <w:rPr>
            <w:lang w:val="nb-NO"/>
          </w:rPr>
          <w:t>Kontaktoppl</w:t>
        </w:r>
      </w:ins>
      <w:ins w:id="43" w:author="Oda van Jole" w:date="2024-09-26T12:38:00Z">
        <w:r w:rsidR="4FBA4BE1" w:rsidRPr="4D03D9BB">
          <w:rPr>
            <w:lang w:val="nb-NO"/>
          </w:rPr>
          <w:t>ysn</w:t>
        </w:r>
      </w:ins>
      <w:ins w:id="44" w:author="Oda van Jole" w:date="2024-09-26T12:37:00Z">
        <w:r w:rsidR="4FBA4BE1" w:rsidRPr="4D03D9BB">
          <w:rPr>
            <w:lang w:val="nb-NO"/>
          </w:rPr>
          <w:t xml:space="preserve">ingene dine vil derfor deles </w:t>
        </w:r>
      </w:ins>
      <w:ins w:id="45" w:author="Oda van Jole" w:date="2024-09-26T12:38:00Z">
        <w:r w:rsidR="4FBA4BE1" w:rsidRPr="4D03D9BB">
          <w:rPr>
            <w:lang w:val="nb-NO"/>
          </w:rPr>
          <w:t xml:space="preserve">med </w:t>
        </w:r>
        <w:proofErr w:type="spellStart"/>
        <w:r w:rsidR="4FBA4BE1" w:rsidRPr="4D03D9BB">
          <w:rPr>
            <w:lang w:val="nb-NO"/>
          </w:rPr>
          <w:t>UiS</w:t>
        </w:r>
        <w:proofErr w:type="spellEnd"/>
        <w:r w:rsidR="4FBA4BE1" w:rsidRPr="4D03D9BB">
          <w:rPr>
            <w:lang w:val="nb-NO"/>
          </w:rPr>
          <w:t xml:space="preserve"> slik at </w:t>
        </w:r>
        <w:proofErr w:type="spellStart"/>
        <w:r w:rsidR="4FBA4BE1" w:rsidRPr="4D03D9BB">
          <w:rPr>
            <w:lang w:val="nb-NO"/>
          </w:rPr>
          <w:t>UiS</w:t>
        </w:r>
        <w:proofErr w:type="spellEnd"/>
        <w:r w:rsidR="4FBA4BE1" w:rsidRPr="4D03D9BB">
          <w:rPr>
            <w:lang w:val="nb-NO"/>
          </w:rPr>
          <w:t xml:space="preserve"> kan invitere deg til deres undersøkelse, med mindre du</w:t>
        </w:r>
      </w:ins>
      <w:ins w:id="46" w:author="Oda van Jole" w:date="2024-09-26T12:39:00Z">
        <w:r w:rsidR="60DB9669" w:rsidRPr="4D03D9BB">
          <w:rPr>
            <w:lang w:val="nb-NO"/>
          </w:rPr>
          <w:t xml:space="preserve"> indikerer at du</w:t>
        </w:r>
      </w:ins>
      <w:ins w:id="47" w:author="Oda van Jole" w:date="2024-09-26T12:38:00Z">
        <w:r w:rsidR="4FBA4BE1" w:rsidRPr="4D03D9BB">
          <w:rPr>
            <w:lang w:val="nb-NO"/>
          </w:rPr>
          <w:t xml:space="preserve"> ikke vil delta i aktuelle oppfølgingsstudier.</w:t>
        </w:r>
      </w:ins>
      <w:ins w:id="48" w:author="Oda van Jole" w:date="2024-09-26T12:39:00Z">
        <w:r w:rsidR="1A3E066D" w:rsidRPr="4D03D9BB">
          <w:rPr>
            <w:lang w:val="nb-NO"/>
          </w:rPr>
          <w:t xml:space="preserve"> Din avidentifiserte besvarelse, og tilhørende koblingsnøkkel, vil også </w:t>
        </w:r>
      </w:ins>
      <w:ins w:id="49" w:author="Oda van Jole" w:date="2024-09-26T12:40:00Z">
        <w:r w:rsidR="1A3E066D" w:rsidRPr="4D03D9BB">
          <w:rPr>
            <w:lang w:val="nb-NO"/>
          </w:rPr>
          <w:t xml:space="preserve">deles med </w:t>
        </w:r>
        <w:proofErr w:type="spellStart"/>
        <w:r w:rsidR="1A3E066D" w:rsidRPr="4D03D9BB">
          <w:rPr>
            <w:lang w:val="nb-NO"/>
          </w:rPr>
          <w:t>UiS</w:t>
        </w:r>
        <w:proofErr w:type="spellEnd"/>
        <w:r w:rsidR="1C64414B" w:rsidRPr="4D03D9BB">
          <w:rPr>
            <w:lang w:val="nb-NO"/>
          </w:rPr>
          <w:t xml:space="preserve">. </w:t>
        </w:r>
      </w:ins>
      <w:proofErr w:type="spellStart"/>
      <w:ins w:id="50" w:author="Oda van Jole" w:date="2024-09-26T12:41:00Z">
        <w:r w:rsidR="141C2F3F" w:rsidRPr="4D03D9BB">
          <w:rPr>
            <w:lang w:val="nb-NO"/>
          </w:rPr>
          <w:t>UiS</w:t>
        </w:r>
        <w:proofErr w:type="spellEnd"/>
        <w:r w:rsidR="141C2F3F" w:rsidRPr="4D03D9BB">
          <w:rPr>
            <w:lang w:val="nb-NO"/>
          </w:rPr>
          <w:t xml:space="preserve"> vil</w:t>
        </w:r>
      </w:ins>
      <w:ins w:id="51" w:author="Oda van Jole" w:date="2024-09-26T12:42:00Z">
        <w:r w:rsidR="1D89677D" w:rsidRPr="4D03D9BB">
          <w:rPr>
            <w:lang w:val="nb-NO"/>
          </w:rPr>
          <w:t xml:space="preserve"> i likhet med NIFU og UiO</w:t>
        </w:r>
      </w:ins>
      <w:ins w:id="52" w:author="Oda van Jole" w:date="2024-09-26T12:41:00Z">
        <w:r w:rsidR="141C2F3F" w:rsidRPr="4D03D9BB">
          <w:rPr>
            <w:lang w:val="nb-NO"/>
          </w:rPr>
          <w:t xml:space="preserve"> være pliktig </w:t>
        </w:r>
      </w:ins>
      <w:ins w:id="53" w:author="Oda van Jole" w:date="2024-09-26T12:42:00Z">
        <w:r w:rsidR="141C2F3F" w:rsidRPr="4D03D9BB">
          <w:rPr>
            <w:lang w:val="nb-NO"/>
          </w:rPr>
          <w:t xml:space="preserve">til å oppbevare og behandle opplysningene konfidensielt i tråd med EUs personvernforordning (GDPR) og personopplysningsloven. </w:t>
        </w:r>
      </w:ins>
    </w:p>
    <w:p w14:paraId="4CDA8476" w14:textId="39E9C4E4" w:rsidR="23C97340" w:rsidRDefault="23C97340" w:rsidP="4D03D9BB">
      <w:pPr>
        <w:pStyle w:val="Brdtekst"/>
        <w:rPr>
          <w:ins w:id="54" w:author="Oda van Jole" w:date="2024-09-26T12:33:00Z" w16du:dateUtc="2024-09-26T12:33:23Z"/>
          <w:lang w:val="nb-NO"/>
        </w:rPr>
      </w:pPr>
      <w:ins w:id="55" w:author="Oda van Jole" w:date="2024-09-26T12:33:00Z">
        <w:r w:rsidRPr="4D03D9BB">
          <w:rPr>
            <w:lang w:val="nb-NO"/>
          </w:rPr>
          <w:lastRenderedPageBreak/>
          <w:t xml:space="preserve">Koblingsnøkkel mellom lister med kontaktopplysninger og besvarelser brukes til kvalitetssikring, å følge med på svarprosent, å sende påminnelser og å spørre deltakerne om interesse for relevante oppfølgingsstudier. NIFU sletter koblingen innen 30.09.2038. Når koblingen er slettet, vil besvarelsene ikke kunne knyttes direkte til personer som har svart. Ingen deltakere vil kunne gjenkjennes i publikasjoner eller annen type offentliggjøringer fra studien. </w:t>
        </w:r>
      </w:ins>
    </w:p>
    <w:p w14:paraId="7CC11A28" w14:textId="6C461E5C" w:rsidR="23C97340" w:rsidRDefault="23C97340" w:rsidP="4D03D9BB">
      <w:pPr>
        <w:pStyle w:val="Brdtekst"/>
        <w:rPr>
          <w:ins w:id="56" w:author="Oda van Jole" w:date="2024-09-26T12:28:00Z" w16du:dateUtc="2024-09-26T12:28:58Z"/>
          <w:lang w:val="nb-NO"/>
        </w:rPr>
      </w:pPr>
      <w:ins w:id="57" w:author="Oda van Jole" w:date="2024-09-26T12:33:00Z">
        <w:r w:rsidRPr="4D03D9BB">
          <w:rPr>
            <w:lang w:val="nb-NO"/>
          </w:rPr>
          <w:t>D</w:t>
        </w:r>
      </w:ins>
      <w:ins w:id="58" w:author="Oda van Jole" w:date="2024-09-26T12:28:00Z">
        <w:r w:rsidR="46B4F552" w:rsidRPr="4D03D9BB">
          <w:rPr>
            <w:lang w:val="nb-NO"/>
            <w:rPrChange w:id="59" w:author="Oda van Jole" w:date="2024-09-26T12:30:00Z">
              <w:rPr>
                <w:lang w:val="en-US"/>
              </w:rPr>
            </w:rPrChange>
          </w:rPr>
          <w:t xml:space="preserve">ataene vil benyttes for videre forskning i feltet og etterprøvbarhet. Data fra spørreundersøkelsen vil </w:t>
        </w:r>
      </w:ins>
      <w:ins w:id="60" w:author="Oda van Jole" w:date="2024-09-26T12:33:00Z">
        <w:r w:rsidR="10734855" w:rsidRPr="4D03D9BB">
          <w:rPr>
            <w:lang w:val="nb-NO"/>
          </w:rPr>
          <w:t xml:space="preserve">derfor </w:t>
        </w:r>
      </w:ins>
      <w:ins w:id="61" w:author="Oda van Jole" w:date="2024-09-26T12:28:00Z">
        <w:r w:rsidR="46B4F552" w:rsidRPr="4D03D9BB">
          <w:rPr>
            <w:lang w:val="nb-NO"/>
            <w:rPrChange w:id="62" w:author="Oda van Jole" w:date="2024-09-26T12:30:00Z">
              <w:rPr>
                <w:lang w:val="en-US"/>
              </w:rPr>
            </w:rPrChange>
          </w:rPr>
          <w:t xml:space="preserve">tilgjengeliggjøres i anonymisert form, i henhold til åpen forskning-prinsipper, for eksempel ved </w:t>
        </w:r>
        <w:proofErr w:type="spellStart"/>
        <w:r w:rsidR="46B4F552" w:rsidRPr="4D03D9BB">
          <w:rPr>
            <w:lang w:val="nb-NO"/>
            <w:rPrChange w:id="63" w:author="Oda van Jole" w:date="2024-09-26T12:30:00Z">
              <w:rPr>
                <w:lang w:val="en-US"/>
              </w:rPr>
            </w:rPrChange>
          </w:rPr>
          <w:t>SIKTs</w:t>
        </w:r>
        <w:proofErr w:type="spellEnd"/>
        <w:r w:rsidR="46B4F552" w:rsidRPr="4D03D9BB">
          <w:rPr>
            <w:lang w:val="nb-NO"/>
            <w:rPrChange w:id="64" w:author="Oda van Jole" w:date="2024-09-26T12:30:00Z">
              <w:rPr>
                <w:lang w:val="en-US"/>
              </w:rPr>
            </w:rPrChange>
          </w:rPr>
          <w:t xml:space="preserve"> forskningsarkiv og ev. Open </w:t>
        </w:r>
        <w:commentRangeStart w:id="65"/>
        <w:r w:rsidR="46B4F552" w:rsidRPr="4D03D9BB">
          <w:rPr>
            <w:lang w:val="nb-NO"/>
            <w:rPrChange w:id="66" w:author="Oda van Jole" w:date="2024-09-26T12:30:00Z">
              <w:rPr>
                <w:lang w:val="en-US"/>
              </w:rPr>
            </w:rPrChange>
          </w:rPr>
          <w:t>Science</w:t>
        </w:r>
      </w:ins>
      <w:commentRangeEnd w:id="65"/>
      <w:r>
        <w:commentReference w:id="65"/>
      </w:r>
      <w:ins w:id="67" w:author="Oda van Jole" w:date="2024-09-26T12:28:00Z">
        <w:r w:rsidR="46B4F552" w:rsidRPr="4D03D9BB">
          <w:rPr>
            <w:lang w:val="nb-NO"/>
            <w:rPrChange w:id="68" w:author="Oda van Jole" w:date="2024-09-26T12:30:00Z">
              <w:rPr>
                <w:lang w:val="en-US"/>
              </w:rPr>
            </w:rPrChange>
          </w:rPr>
          <w:t xml:space="preserve"> Foundation. Anonymisert data innebærer at identifikatoren erstattes med en ny kode uten tilhørende koblingsnøkkel, slik at verken prosjektet eller andre vil kunne knytte informasjonen til deg som person eller til din arbeidsplass. </w:t>
        </w:r>
      </w:ins>
    </w:p>
    <w:p w14:paraId="6CE9FCD0" w14:textId="0684ADDA" w:rsidR="4D03D9BB" w:rsidRDefault="4D03D9BB">
      <w:pPr>
        <w:pStyle w:val="Brdtekst"/>
        <w:rPr>
          <w:del w:id="69" w:author="Oda van Jole" w:date="2024-09-26T12:33:00Z" w16du:dateUtc="2024-09-26T12:33:23Z"/>
          <w:lang w:val="nb-NO"/>
        </w:rPr>
        <w:pPrChange w:id="70" w:author="Oda van Jole" w:date="2024-09-26T12:28:00Z">
          <w:pPr/>
        </w:pPrChange>
      </w:pPr>
    </w:p>
    <w:p w14:paraId="3A380AD0" w14:textId="77777777" w:rsidR="00914452" w:rsidRDefault="00BC01A9" w:rsidP="4D03D9BB">
      <w:pPr>
        <w:pStyle w:val="Brdtekst"/>
        <w:rPr>
          <w:del w:id="71" w:author="Oda van Jole" w:date="2024-09-26T12:44:00Z" w16du:dateUtc="2024-09-26T12:44:51Z"/>
          <w:lang w:val="nb-NO"/>
        </w:rPr>
      </w:pPr>
      <w:del w:id="72" w:author="Oda van Jole" w:date="2024-09-26T12:44:00Z">
        <w:r w:rsidRPr="4D03D9BB" w:rsidDel="00BC01A9">
          <w:rPr>
            <w:lang w:val="nb-NO"/>
          </w:rPr>
          <w:delText>UiS planlegger en lignende spørreundersøkelse som vil fungere som oppfølgingsstudie. Ny invitasjon og samtykkeskriv vil bli sendt ut på nytt til de samme utvalgene da dette er separate prosjekter.</w:delText>
        </w:r>
      </w:del>
    </w:p>
    <w:p w14:paraId="2F2CDEA3" w14:textId="77777777" w:rsidR="00914452" w:rsidRDefault="00BC01A9" w:rsidP="4D03D9BB">
      <w:pPr>
        <w:pStyle w:val="Brdtekst"/>
        <w:rPr>
          <w:del w:id="73" w:author="Oda van Jole" w:date="2024-09-26T12:44:00Z" w16du:dateUtc="2024-09-26T12:44:51Z"/>
          <w:lang w:val="nb-NO"/>
        </w:rPr>
      </w:pPr>
      <w:del w:id="74" w:author="Oda van Jole" w:date="2024-09-26T12:44:00Z">
        <w:r w:rsidRPr="4D03D9BB" w:rsidDel="00BC01A9">
          <w:rPr>
            <w:lang w:val="nb-NO"/>
          </w:rPr>
          <w:delText xml:space="preserve">Koblingsnøkkel mellom lister med kontaktopplysninger og besvarelser brukes til kvalitetssikring, å følge med på svarprosent, å sende påminnelser og å spørre deltakerne om interesse for relevante oppfølgingsstudier. NIFU sletter koblingen innen 30.09.2038. Når koblingen er slettet, vil besvarelsene ikke kunne knyttes direkte til personer som har svart. Ingen deltakere vil kunne gjenkjennes i publikasjoner eller annen type offentliggjøringer fra studien. De avidentifiserte dataene vil benyttes for videre forskning i feltet og etterprøvbarhet. Avidentifiserte data fra spørreundersøkelsene, uten påkoblet registerdata (se neste avsnitt), vil tilgjengeliggjøres, i henhold til åpen forskning-prinsipper, for eksempel ved SIKTs forskningsarkiv og ev. </w:delText>
        </w:r>
        <w:r>
          <w:fldChar w:fldCharType="begin"/>
        </w:r>
        <w:r>
          <w:delInstrText xml:space="preserve">HYPERLINK "http://osf.io" </w:delInstrText>
        </w:r>
        <w:r>
          <w:fldChar w:fldCharType="separate"/>
        </w:r>
        <w:r w:rsidRPr="4D03D9BB" w:rsidDel="00BC01A9">
          <w:rPr>
            <w:rStyle w:val="Hyperkobling"/>
            <w:lang w:val="nb-NO"/>
          </w:rPr>
          <w:delText>Open Science Foundation</w:delText>
        </w:r>
        <w:r>
          <w:fldChar w:fldCharType="end"/>
        </w:r>
        <w:r w:rsidRPr="4D03D9BB" w:rsidDel="00BC01A9">
          <w:rPr>
            <w:lang w:val="nb-NO"/>
          </w:rPr>
          <w:delText>.</w:delText>
        </w:r>
      </w:del>
    </w:p>
    <w:p w14:paraId="0DA390AD" w14:textId="77777777" w:rsidR="00914452" w:rsidRDefault="00BC01A9" w:rsidP="4D03D9BB">
      <w:pPr>
        <w:pStyle w:val="Brdtekst"/>
        <w:rPr>
          <w:del w:id="75" w:author="Oda van Jole" w:date="2024-09-26T12:44:00Z" w16du:dateUtc="2024-09-26T12:44:51Z"/>
          <w:lang w:val="nb-NO"/>
        </w:rPr>
      </w:pPr>
      <w:del w:id="76" w:author="Oda van Jole" w:date="2024-09-26T12:44:00Z">
        <w:r w:rsidRPr="4D03D9BB" w:rsidDel="00BC01A9">
          <w:rPr>
            <w:lang w:val="nb-NO"/>
          </w:rPr>
          <w:delText xml:space="preserve">Avidentifiserte innsamlede data fra spørreundersøkelsene oversendes UiO. UiO kobler disse på skolenivå med eksisterende avidentifiserte data fra registre og større spørreundersøkelser for skoler og elever via en koblingsnøkkel for skoler i Norge. Disse koblede dataene behandles og oppbevares i </w:delText>
        </w:r>
        <w:r>
          <w:fldChar w:fldCharType="begin"/>
        </w:r>
        <w:r>
          <w:delInstrText xml:space="preserve">HYPERLINK "https://www.uio.no/tjenester/it/forskning/sensitiv/" </w:delInstrText>
        </w:r>
        <w:r>
          <w:fldChar w:fldCharType="separate"/>
        </w:r>
        <w:r w:rsidRPr="4D03D9BB" w:rsidDel="00BC01A9">
          <w:rPr>
            <w:rStyle w:val="Hyperkobling"/>
            <w:lang w:val="nb-NO"/>
          </w:rPr>
          <w:delText>Tjenester for Sensitive Data (TSD)</w:delText>
        </w:r>
        <w:r>
          <w:fldChar w:fldCharType="end"/>
        </w:r>
        <w:r w:rsidRPr="4D03D9BB" w:rsidDel="00BC01A9">
          <w:rPr>
            <w:lang w:val="nb-NO"/>
          </w:rPr>
          <w:delText xml:space="preserve">, en portalløsning for trygg behandling av forskningsdata fra UiO. Alle våre databehandlingssystemer benytter to-faktorautentisering og kun </w:delText>
        </w:r>
        <w:r>
          <w:fldChar w:fldCharType="begin"/>
        </w:r>
        <w:r>
          <w:delInstrText xml:space="preserve">HYPERLINK "https://www.sv.uio.no/psi/english/research/projects/heals/index.html" </w:delInstrText>
        </w:r>
        <w:r>
          <w:fldChar w:fldCharType="separate"/>
        </w:r>
        <w:r w:rsidRPr="4D03D9BB" w:rsidDel="00BC01A9">
          <w:rPr>
            <w:rStyle w:val="Hyperkobling"/>
            <w:lang w:val="nb-NO"/>
          </w:rPr>
          <w:delText>forskere i prosjektet</w:delText>
        </w:r>
        <w:r>
          <w:fldChar w:fldCharType="end"/>
        </w:r>
        <w:r w:rsidRPr="4D03D9BB" w:rsidDel="00BC01A9">
          <w:rPr>
            <w:lang w:val="nb-NO"/>
          </w:rPr>
          <w:delText xml:space="preserve"> har tilgang, da kun til avidentifiserte data.</w:delText>
        </w:r>
      </w:del>
    </w:p>
    <w:p w14:paraId="2A34C442" w14:textId="77777777" w:rsidR="00914452" w:rsidRDefault="00BC01A9" w:rsidP="4D03D9BB">
      <w:pPr>
        <w:pStyle w:val="Overskrift2"/>
        <w:rPr>
          <w:del w:id="77" w:author="Oda van Jole" w:date="2024-09-26T12:46:00Z" w16du:dateUtc="2024-09-26T12:46:26Z"/>
          <w:lang w:val="nb-NO"/>
        </w:rPr>
      </w:pPr>
      <w:bookmarkStart w:id="78" w:name="hvorfor-får-du-spørsmål-om-å-delta"/>
      <w:bookmarkEnd w:id="10"/>
      <w:del w:id="79" w:author="Oda van Jole" w:date="2024-09-26T12:46:00Z">
        <w:r w:rsidRPr="4D03D9BB" w:rsidDel="00BC01A9">
          <w:rPr>
            <w:lang w:val="nb-NO"/>
          </w:rPr>
          <w:delText>Hvorfor får du spørsmål om å delta?</w:delText>
        </w:r>
      </w:del>
    </w:p>
    <w:p w14:paraId="14DA8FAE" w14:textId="77777777" w:rsidR="00914452" w:rsidRDefault="00BC01A9" w:rsidP="4D03D9BB">
      <w:pPr>
        <w:pStyle w:val="FirstParagraph"/>
        <w:rPr>
          <w:del w:id="80" w:author="Oda van Jole" w:date="2024-09-26T12:46:00Z" w16du:dateUtc="2024-09-26T12:46:26Z"/>
          <w:lang w:val="nb-NO"/>
        </w:rPr>
      </w:pPr>
      <w:del w:id="81" w:author="Oda van Jole" w:date="2024-09-26T12:46:00Z">
        <w:r w:rsidRPr="4D03D9BB" w:rsidDel="00BC01A9">
          <w:rPr>
            <w:lang w:val="nb-NO"/>
          </w:rPr>
          <w:delText>Du får denne forespørselen fordi vi kontakter utvalgte lærere og skoleleders representant ved alle norske grunnskoler og videregående skoler, og en representant ved alle skoleeiere. Det er behov for ekstra mange enheter i denne studien for å få nok data til å oppdage variasjon mellom skoler og skoleeiere. Vi har derimot kun behov for at et minimum antall lærere ved hver skole deltar.</w:delText>
        </w:r>
      </w:del>
    </w:p>
    <w:p w14:paraId="5F03EB99" w14:textId="3D1A5161" w:rsidR="00914452" w:rsidRDefault="00BC01A9" w:rsidP="4D03D9BB">
      <w:pPr>
        <w:pStyle w:val="Brdtekst"/>
        <w:rPr>
          <w:del w:id="82" w:author="Oda van Jole" w:date="2024-09-26T12:46:00Z" w16du:dateUtc="2024-09-26T12:46:26Z"/>
          <w:lang w:val="nb-NO"/>
        </w:rPr>
      </w:pPr>
      <w:del w:id="83" w:author="Oda van Jole" w:date="2024-09-26T12:46:00Z">
        <w:r w:rsidRPr="4D03D9BB" w:rsidDel="00BC01A9">
          <w:rPr>
            <w:lang w:val="nb-NO"/>
          </w:rPr>
          <w:delText xml:space="preserve">Vi har innhentet kontaktinformasjon til skolene fra offentlige nettsider eller basert på eksisterende kommunikasjon med dere i Spørringene (GSI), med grunnlag i </w:delText>
        </w:r>
        <w:r>
          <w:fldChar w:fldCharType="begin"/>
        </w:r>
        <w:r>
          <w:delInstrText xml:space="preserve">HYPERLINK "https://lovdata.no/lov/2018-06-15-38/gdpr/a6" </w:delInstrText>
        </w:r>
        <w:r>
          <w:fldChar w:fldCharType="separate"/>
        </w:r>
        <w:r w:rsidRPr="4D03D9BB" w:rsidDel="00BC01A9">
          <w:rPr>
            <w:rStyle w:val="Hyperkobling"/>
            <w:lang w:val="nb-NO"/>
          </w:rPr>
          <w:delText>personvernforordningen artikkel 6, 1e</w:delText>
        </w:r>
        <w:r>
          <w:fldChar w:fldCharType="end"/>
        </w:r>
        <w:r w:rsidRPr="4D03D9BB" w:rsidDel="00BC01A9">
          <w:rPr>
            <w:lang w:val="nb-NO"/>
          </w:rPr>
          <w:delText>. Kontaktinformasjon til lærere er innhentet fra deltakende skoler.</w:delText>
        </w:r>
      </w:del>
    </w:p>
    <w:p w14:paraId="5E1C364C" w14:textId="77777777" w:rsidR="00914452" w:rsidRDefault="00BC01A9" w:rsidP="4D03D9BB">
      <w:pPr>
        <w:pStyle w:val="Overskrift2"/>
        <w:rPr>
          <w:lang w:val="nb-NO"/>
        </w:rPr>
      </w:pPr>
      <w:bookmarkStart w:id="84" w:name="Xedbab325a34d6ed65c73c67dca5ad16b0a0112d"/>
      <w:bookmarkEnd w:id="78"/>
      <w:r w:rsidRPr="4D03D9BB">
        <w:rPr>
          <w:lang w:val="nb-NO"/>
        </w:rPr>
        <w:t>Hva gir oss rett til å behandle personopplysninger om deg?</w:t>
      </w:r>
    </w:p>
    <w:p w14:paraId="3B09A609" w14:textId="32695DD8" w:rsidR="00914452" w:rsidRDefault="00BC01A9" w:rsidP="4D03D9BB">
      <w:pPr>
        <w:pStyle w:val="FirstParagraph"/>
        <w:rPr>
          <w:lang w:val="nb-NO"/>
        </w:rPr>
      </w:pPr>
      <w:r w:rsidRPr="4D03D9BB">
        <w:rPr>
          <w:lang w:val="nb-NO"/>
        </w:rPr>
        <w:t xml:space="preserve">Vi behandler personopplysninger basert på allmennhetens interesse, hjemlet i </w:t>
      </w:r>
      <w:hyperlink r:id="rId13">
        <w:r w:rsidRPr="4D03D9BB">
          <w:rPr>
            <w:rStyle w:val="Hyperkobling"/>
            <w:lang w:val="nb-NO"/>
          </w:rPr>
          <w:t>personvernforordningen artikkel 6, 1e</w:t>
        </w:r>
      </w:hyperlink>
      <w:ins w:id="85" w:author="Oda van Jole" w:date="2024-09-26T12:08:00Z">
        <w:r w:rsidR="7FBCB34E" w:rsidRPr="4D03D9BB">
          <w:rPr>
            <w:lang w:val="nb-NO"/>
          </w:rPr>
          <w:t xml:space="preserve"> og personopplysningsloven § 8</w:t>
        </w:r>
      </w:ins>
      <w:r w:rsidRPr="4D03D9BB">
        <w:rPr>
          <w:lang w:val="nb-NO"/>
        </w:rPr>
        <w:t>. På oppdrag fra UiO har personverntjenestene ved Sikt – Kunnskapssektorens tjenesteleverandør, vurdert at behandlingen av personopplysninger i dette prosjektet er i samsvar med personvernregelverket.</w:t>
      </w:r>
    </w:p>
    <w:p w14:paraId="5A7CE930" w14:textId="77777777" w:rsidR="00914452" w:rsidRDefault="00BC01A9" w:rsidP="4D03D9BB">
      <w:pPr>
        <w:pStyle w:val="Overskrift2"/>
        <w:rPr>
          <w:lang w:val="nb-NO"/>
        </w:rPr>
      </w:pPr>
      <w:bookmarkStart w:id="86" w:name="dine-rettigheter"/>
      <w:bookmarkEnd w:id="84"/>
      <w:r w:rsidRPr="4D03D9BB">
        <w:rPr>
          <w:lang w:val="nb-NO"/>
        </w:rPr>
        <w:t>Dine rettigheter</w:t>
      </w:r>
    </w:p>
    <w:p w14:paraId="7BCC4022" w14:textId="77777777" w:rsidR="00914452" w:rsidRDefault="00BC01A9" w:rsidP="4D03D9BB">
      <w:pPr>
        <w:pStyle w:val="FirstParagraph"/>
        <w:rPr>
          <w:lang w:val="nb-NO"/>
        </w:rPr>
      </w:pPr>
      <w:r w:rsidRPr="4D03D9BB">
        <w:rPr>
          <w:lang w:val="nb-NO"/>
        </w:rPr>
        <w:t xml:space="preserve">Så lenge du kan identifiseres i datamaterialet, har du rett til (a) å be om innsyn i hvilke opplysninger vi behandler om deg, og få utlevert en kopi av opplysningene, (b) å få rettet opplysninger om deg som er feil eller misvisende, (c) å få slettet personopplysninger om deg, (d) å sende klage til Datatilsynet om behandlingen av dine personopplysninger. Du vil da høre fra oss innen en måned. Vi vil gi deg en begrunnelse hvis vi mener at du ikke kan identifiseres, eller at rettighetene ikke kan utøves. Du har rett til å klage til Datatilsynet </w:t>
      </w:r>
      <w:hyperlink r:id="rId14">
        <w:r w:rsidRPr="4D03D9BB">
          <w:rPr>
            <w:rStyle w:val="Hyperkobling"/>
            <w:lang w:val="nb-NO"/>
          </w:rPr>
          <w:t>www.datatilsynet.no</w:t>
        </w:r>
      </w:hyperlink>
      <w:r w:rsidRPr="4D03D9BB">
        <w:rPr>
          <w:lang w:val="nb-NO"/>
        </w:rPr>
        <w:t xml:space="preserve">. NIFU og UiO er felles forpliktet gjennom </w:t>
      </w:r>
      <w:hyperlink r:id="rId15">
        <w:r w:rsidRPr="4D03D9BB">
          <w:rPr>
            <w:rStyle w:val="Hyperkobling"/>
            <w:lang w:val="nb-NO"/>
          </w:rPr>
          <w:t>personvernforordningen artikkel 26</w:t>
        </w:r>
      </w:hyperlink>
      <w:r w:rsidRPr="4D03D9BB">
        <w:rPr>
          <w:lang w:val="nb-NO"/>
        </w:rPr>
        <w:t xml:space="preserve"> til å oppfylle de registrertes rettigheter i henhold til GDPR kapittel 3.</w:t>
      </w:r>
    </w:p>
    <w:p w14:paraId="7000CF2E" w14:textId="77777777" w:rsidR="00914452" w:rsidRDefault="00BC01A9" w:rsidP="4D03D9BB">
      <w:pPr>
        <w:pStyle w:val="Overskrift2"/>
        <w:rPr>
          <w:lang w:val="nb-NO"/>
        </w:rPr>
      </w:pPr>
      <w:bookmarkStart w:id="87" w:name="spørsmål"/>
      <w:bookmarkEnd w:id="86"/>
      <w:r w:rsidRPr="4D03D9BB">
        <w:rPr>
          <w:lang w:val="nb-NO"/>
        </w:rPr>
        <w:t>Spørsmål</w:t>
      </w:r>
    </w:p>
    <w:p w14:paraId="19355603" w14:textId="77777777" w:rsidR="00914452" w:rsidRDefault="00BC01A9" w:rsidP="4D03D9BB">
      <w:pPr>
        <w:pStyle w:val="FirstParagraph"/>
        <w:rPr>
          <w:lang w:val="nb-NO"/>
        </w:rPr>
      </w:pPr>
      <w:r w:rsidRPr="4D03D9BB">
        <w:rPr>
          <w:lang w:val="nb-NO"/>
        </w:rPr>
        <w:t>Hvis du har spørsmål eller vil utøve dine rettigheter, ta kontakt med NIFU eller UiO:</w:t>
      </w:r>
    </w:p>
    <w:tbl>
      <w:tblPr>
        <w:tblStyle w:val="Table"/>
        <w:tblW w:w="5000" w:type="pct"/>
        <w:tblLayout w:type="fixed"/>
        <w:tblLook w:val="0000" w:firstRow="0" w:lastRow="0" w:firstColumn="0" w:lastColumn="0" w:noHBand="0" w:noVBand="0"/>
      </w:tblPr>
      <w:tblGrid>
        <w:gridCol w:w="4429"/>
        <w:gridCol w:w="4931"/>
      </w:tblGrid>
      <w:tr w:rsidR="00914452" w14:paraId="19BE9327" w14:textId="77777777" w:rsidTr="4D03D9BB">
        <w:tc>
          <w:tcPr>
            <w:tcW w:w="3747" w:type="dxa"/>
          </w:tcPr>
          <w:p w14:paraId="51DE7E55" w14:textId="77777777" w:rsidR="00914452" w:rsidRDefault="00BC01A9" w:rsidP="4D03D9BB">
            <w:pPr>
              <w:rPr>
                <w:lang w:val="nb-NO"/>
              </w:rPr>
            </w:pPr>
            <w:proofErr w:type="spellStart"/>
            <w:r w:rsidRPr="4D03D9BB">
              <w:rPr>
                <w:lang w:val="nb-NO"/>
              </w:rPr>
              <w:t>HeaLS</w:t>
            </w:r>
            <w:proofErr w:type="spellEnd"/>
            <w:r w:rsidRPr="4D03D9BB">
              <w:rPr>
                <w:lang w:val="nb-NO"/>
              </w:rPr>
              <w:t>-prosjektets epost</w:t>
            </w:r>
          </w:p>
          <w:p w14:paraId="1E6CE14B" w14:textId="77777777" w:rsidR="00914452" w:rsidRDefault="00BC01A9" w:rsidP="4D03D9BB">
            <w:pPr>
              <w:rPr>
                <w:lang w:val="nb-NO"/>
              </w:rPr>
            </w:pPr>
            <w:hyperlink r:id="rId16">
              <w:r w:rsidRPr="4D03D9BB">
                <w:rPr>
                  <w:rStyle w:val="Hyperkobling"/>
                  <w:lang w:val="nb-NO"/>
                </w:rPr>
                <w:t>heals@nifu.no</w:t>
              </w:r>
            </w:hyperlink>
          </w:p>
        </w:tc>
        <w:tc>
          <w:tcPr>
            <w:tcW w:w="4172" w:type="dxa"/>
          </w:tcPr>
          <w:p w14:paraId="5AFBAD37" w14:textId="77777777" w:rsidR="00914452" w:rsidRDefault="00BC01A9" w:rsidP="4D03D9BB">
            <w:pPr>
              <w:rPr>
                <w:lang w:val="nb-NO"/>
              </w:rPr>
            </w:pPr>
            <w:r w:rsidRPr="4D03D9BB">
              <w:rPr>
                <w:lang w:val="nb-NO"/>
              </w:rPr>
              <w:t>Egil Nygaard, prosjektleder</w:t>
            </w:r>
          </w:p>
          <w:p w14:paraId="3DB6D8AE" w14:textId="77777777" w:rsidR="00914452" w:rsidRDefault="00BC01A9" w:rsidP="4D03D9BB">
            <w:pPr>
              <w:rPr>
                <w:lang w:val="nb-NO"/>
              </w:rPr>
            </w:pPr>
            <w:hyperlink r:id="rId17">
              <w:r w:rsidRPr="4D03D9BB">
                <w:rPr>
                  <w:rStyle w:val="Hyperkobling"/>
                  <w:lang w:val="nb-NO"/>
                </w:rPr>
                <w:t>egilny@uio.no</w:t>
              </w:r>
            </w:hyperlink>
          </w:p>
        </w:tc>
      </w:tr>
      <w:tr w:rsidR="00914452" w14:paraId="4415B505" w14:textId="77777777" w:rsidTr="4D03D9BB">
        <w:tc>
          <w:tcPr>
            <w:tcW w:w="3747" w:type="dxa"/>
          </w:tcPr>
          <w:p w14:paraId="09E8DD41" w14:textId="77777777" w:rsidR="00914452" w:rsidRDefault="00BC01A9" w:rsidP="4D03D9BB">
            <w:pPr>
              <w:rPr>
                <w:lang w:val="nb-NO"/>
              </w:rPr>
            </w:pPr>
            <w:r w:rsidRPr="4D03D9BB">
              <w:rPr>
                <w:lang w:val="nb-NO"/>
              </w:rPr>
              <w:t>Personvernombud NIFU</w:t>
            </w:r>
          </w:p>
          <w:p w14:paraId="59484848" w14:textId="77777777" w:rsidR="00914452" w:rsidRDefault="00BC01A9" w:rsidP="4D03D9BB">
            <w:pPr>
              <w:rPr>
                <w:lang w:val="nb-NO"/>
              </w:rPr>
            </w:pPr>
            <w:hyperlink r:id="rId18">
              <w:r w:rsidRPr="4D03D9BB">
                <w:rPr>
                  <w:rStyle w:val="Hyperkobling"/>
                  <w:lang w:val="nb-NO"/>
                </w:rPr>
                <w:t>claes.lampi@nifu.no</w:t>
              </w:r>
            </w:hyperlink>
          </w:p>
        </w:tc>
        <w:tc>
          <w:tcPr>
            <w:tcW w:w="4172" w:type="dxa"/>
          </w:tcPr>
          <w:p w14:paraId="6F395805" w14:textId="77777777" w:rsidR="00914452" w:rsidRDefault="00BC01A9" w:rsidP="4D03D9BB">
            <w:pPr>
              <w:rPr>
                <w:lang w:val="nb-NO"/>
              </w:rPr>
            </w:pPr>
            <w:r w:rsidRPr="4D03D9BB">
              <w:rPr>
                <w:lang w:val="nb-NO"/>
              </w:rPr>
              <w:t>Personvernombud UiO</w:t>
            </w:r>
          </w:p>
          <w:p w14:paraId="256DA9E4" w14:textId="77777777" w:rsidR="00914452" w:rsidRDefault="00BC01A9" w:rsidP="4D03D9BB">
            <w:pPr>
              <w:rPr>
                <w:lang w:val="nb-NO"/>
              </w:rPr>
            </w:pPr>
            <w:hyperlink r:id="rId19">
              <w:r w:rsidRPr="4D03D9BB">
                <w:rPr>
                  <w:rStyle w:val="Hyperkobling"/>
                  <w:lang w:val="nb-NO"/>
                </w:rPr>
                <w:t>personvernombud@uio.no</w:t>
              </w:r>
            </w:hyperlink>
          </w:p>
        </w:tc>
      </w:tr>
    </w:tbl>
    <w:p w14:paraId="7A93BD51" w14:textId="77777777" w:rsidR="00914452" w:rsidRDefault="00BC01A9" w:rsidP="4D03D9BB">
      <w:pPr>
        <w:pStyle w:val="Brdtekst"/>
        <w:rPr>
          <w:lang w:val="nb-NO"/>
        </w:rPr>
      </w:pPr>
      <w:r w:rsidRPr="4D03D9BB">
        <w:rPr>
          <w:lang w:val="nb-NO"/>
        </w:rPr>
        <w:lastRenderedPageBreak/>
        <w:t xml:space="preserve">Hvis du har spørsmål knyttet til Sikts vurdering av prosjektene, kan du ta kontakt på e-post: </w:t>
      </w:r>
      <w:hyperlink r:id="rId20">
        <w:r w:rsidRPr="4D03D9BB">
          <w:rPr>
            <w:rStyle w:val="Hyperkobling"/>
            <w:lang w:val="nb-NO"/>
          </w:rPr>
          <w:t>personverntjenester@sikt.no</w:t>
        </w:r>
      </w:hyperlink>
      <w:r w:rsidRPr="4D03D9BB">
        <w:rPr>
          <w:lang w:val="nb-NO"/>
        </w:rPr>
        <w:t>, eller på telefon: 73 98 40 40.</w:t>
      </w:r>
    </w:p>
    <w:p w14:paraId="495D1180" w14:textId="77777777" w:rsidR="00914452" w:rsidRDefault="00BC01A9" w:rsidP="4D03D9BB">
      <w:pPr>
        <w:pStyle w:val="Overskrift2"/>
        <w:rPr>
          <w:lang w:val="nb-NO"/>
        </w:rPr>
      </w:pPr>
      <w:bookmarkStart w:id="88" w:name="behandlingsansvarlige-institusjoner"/>
      <w:bookmarkEnd w:id="87"/>
      <w:r w:rsidRPr="4D03D9BB">
        <w:rPr>
          <w:lang w:val="nb-NO"/>
        </w:rPr>
        <w:t>Behandlingsansvarlige institusjoner</w:t>
      </w:r>
    </w:p>
    <w:tbl>
      <w:tblPr>
        <w:tblStyle w:val="Table"/>
        <w:tblW w:w="5000" w:type="pct"/>
        <w:tblLayout w:type="fixed"/>
        <w:tblLook w:val="0000" w:firstRow="0" w:lastRow="0" w:firstColumn="0" w:lastColumn="0" w:noHBand="0" w:noVBand="0"/>
      </w:tblPr>
      <w:tblGrid>
        <w:gridCol w:w="2152"/>
        <w:gridCol w:w="7208"/>
      </w:tblGrid>
      <w:tr w:rsidR="00914452" w14:paraId="2C8AFD4F" w14:textId="77777777" w:rsidTr="4D03D9BB">
        <w:tc>
          <w:tcPr>
            <w:tcW w:w="1821" w:type="dxa"/>
          </w:tcPr>
          <w:p w14:paraId="7A040168" w14:textId="77777777" w:rsidR="00914452" w:rsidRDefault="00BC01A9" w:rsidP="4D03D9BB">
            <w:pPr>
              <w:rPr>
                <w:lang w:val="nb-NO"/>
              </w:rPr>
            </w:pPr>
            <w:r w:rsidRPr="4D03D9BB">
              <w:rPr>
                <w:lang w:val="nb-NO"/>
              </w:rPr>
              <w:t>Universitetet i Oslo</w:t>
            </w:r>
          </w:p>
          <w:p w14:paraId="6A0B1AEA" w14:textId="77777777" w:rsidR="00914452" w:rsidRDefault="00BC01A9" w:rsidP="4D03D9BB">
            <w:pPr>
              <w:rPr>
                <w:lang w:val="nb-NO"/>
              </w:rPr>
            </w:pPr>
            <w:r w:rsidRPr="4D03D9BB">
              <w:rPr>
                <w:lang w:val="nb-NO"/>
              </w:rPr>
              <w:t>Problemveien 11</w:t>
            </w:r>
          </w:p>
          <w:p w14:paraId="336E4F7A" w14:textId="77777777" w:rsidR="00914452" w:rsidRDefault="00BC01A9" w:rsidP="4D03D9BB">
            <w:pPr>
              <w:rPr>
                <w:lang w:val="nb-NO"/>
              </w:rPr>
            </w:pPr>
            <w:r w:rsidRPr="4D03D9BB">
              <w:rPr>
                <w:lang w:val="nb-NO"/>
              </w:rPr>
              <w:t>0313 Oslo</w:t>
            </w:r>
          </w:p>
        </w:tc>
        <w:tc>
          <w:tcPr>
            <w:tcW w:w="6098" w:type="dxa"/>
          </w:tcPr>
          <w:p w14:paraId="787EB155" w14:textId="77777777" w:rsidR="00914452" w:rsidRDefault="00BC01A9" w:rsidP="4D03D9BB">
            <w:pPr>
              <w:rPr>
                <w:lang w:val="nb-NO"/>
              </w:rPr>
            </w:pPr>
            <w:r w:rsidRPr="4D03D9BB">
              <w:rPr>
                <w:lang w:val="nb-NO"/>
              </w:rPr>
              <w:t>Nordisk institutt for studier av innovasjon, forskning og utdanning (NIFU)</w:t>
            </w:r>
          </w:p>
          <w:p w14:paraId="1F66E4F7" w14:textId="77777777" w:rsidR="00914452" w:rsidRDefault="00BC01A9" w:rsidP="4D03D9BB">
            <w:pPr>
              <w:rPr>
                <w:lang w:val="nb-NO"/>
              </w:rPr>
            </w:pPr>
            <w:r w:rsidRPr="4D03D9BB">
              <w:rPr>
                <w:lang w:val="nb-NO"/>
              </w:rPr>
              <w:t>Postboks 2815 Tøyen</w:t>
            </w:r>
          </w:p>
          <w:p w14:paraId="3F4FCEEC" w14:textId="77777777" w:rsidR="00914452" w:rsidRDefault="00BC01A9" w:rsidP="4D03D9BB">
            <w:pPr>
              <w:rPr>
                <w:lang w:val="nb-NO"/>
              </w:rPr>
            </w:pPr>
            <w:r w:rsidRPr="4D03D9BB">
              <w:rPr>
                <w:lang w:val="nb-NO"/>
              </w:rPr>
              <w:t>0608 Oslo</w:t>
            </w:r>
          </w:p>
        </w:tc>
      </w:tr>
      <w:bookmarkEnd w:id="88"/>
    </w:tbl>
    <w:p w14:paraId="1F00218A" w14:textId="77777777" w:rsidR="00BC01A9" w:rsidRDefault="00BC01A9" w:rsidP="4D03D9BB">
      <w:pPr>
        <w:rPr>
          <w:lang w:val="nb-NO"/>
        </w:rPr>
      </w:pPr>
    </w:p>
    <w:sectPr w:rsidR="00BC01A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8" w:author="Oda van Jole" w:date="2024-09-26T14:10:00Z" w:initials="OJ">
    <w:p w14:paraId="2FEC8270" w14:textId="768BB23C" w:rsidR="00000000" w:rsidRDefault="00000000">
      <w:r>
        <w:annotationRef/>
      </w:r>
      <w:r w:rsidRPr="33BA7EBD">
        <w:t>GDPR art 6 nr 1 bokstav e krever supplerende rettsgrunnlag, som da er personopplysningsloven § 8</w:t>
      </w:r>
    </w:p>
  </w:comment>
  <w:comment w:id="14" w:author="Oda van Jole" w:date="2024-09-26T14:11:00Z" w:initials="OJ">
    <w:p w14:paraId="5680E09F" w14:textId="542CD80D" w:rsidR="00000000" w:rsidRDefault="00000000">
      <w:r>
        <w:annotationRef/>
      </w:r>
      <w:r w:rsidRPr="52B7DF38">
        <w:t>Data vil så bli slettet etter overføring til NIFU i Norge, hvor teknisk informasjon som IP-adresse og nettleser fjernes ?</w:t>
      </w:r>
    </w:p>
  </w:comment>
  <w:comment w:id="65" w:author="Oda van Jole" w:date="2024-09-26T14:45:00Z" w:initials="OJ">
    <w:p w14:paraId="37958916" w14:textId="470DA14E" w:rsidR="00000000" w:rsidRDefault="00000000">
      <w:r>
        <w:annotationRef/>
      </w:r>
      <w:r w:rsidRPr="05FACAFE">
        <w:t xml:space="preserve">Legg gjerne til lenkene til OSF og 'forskerne i </w:t>
      </w:r>
      <w:r w:rsidRPr="05FACAFE">
        <w:t>prosjektet', osv. igjen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FEC8270" w15:done="0"/>
  <w15:commentEx w15:paraId="5680E09F" w15:done="0"/>
  <w15:commentEx w15:paraId="379589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7C3B8CB" w16cex:dateUtc="2024-09-26T12:10:00Z"/>
  <w16cex:commentExtensible w16cex:durableId="1FECEF4B" w16cex:dateUtc="2024-09-26T12:11:00Z"/>
  <w16cex:commentExtensible w16cex:durableId="4CE1CC21" w16cex:dateUtc="2024-09-26T1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FEC8270" w16cid:durableId="07C3B8CB"/>
  <w16cid:commentId w16cid:paraId="5680E09F" w16cid:durableId="1FECEF4B"/>
  <w16cid:commentId w16cid:paraId="37958916" w16cid:durableId="4CE1CC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FFFFFFF"/>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3138745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Oda van Jole">
    <w15:presenceInfo w15:providerId="AD" w15:userId="S::odava_uio.no#ext#@nifu.onmicrosoft.com::0ddcf8a5-fdf2-48ef-946e-ca2b599371ba"/>
  </w15:person>
  <w15:person w15:author="Egil Nygaard">
    <w15:presenceInfo w15:providerId="AD" w15:userId="S::egilny@uio.no::1e934c39-99ea-4ece-a96e-71ec2fc8e2d4"/>
  </w15:person>
  <w15:person w15:author="Stephan Daus / NIFU">
    <w15:presenceInfo w15:providerId="AD" w15:userId="S::stephan.daus@nifu.no::7d5f721f-c7a0-4e47-a147-288111e690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452"/>
    <w:rsid w:val="00280E21"/>
    <w:rsid w:val="002A42BE"/>
    <w:rsid w:val="00326531"/>
    <w:rsid w:val="003A57C8"/>
    <w:rsid w:val="003E2F8B"/>
    <w:rsid w:val="0081680C"/>
    <w:rsid w:val="0084349A"/>
    <w:rsid w:val="008B736E"/>
    <w:rsid w:val="008E5E8D"/>
    <w:rsid w:val="00914452"/>
    <w:rsid w:val="00971A51"/>
    <w:rsid w:val="00A74194"/>
    <w:rsid w:val="00B043C2"/>
    <w:rsid w:val="00B83103"/>
    <w:rsid w:val="00BC01A9"/>
    <w:rsid w:val="00CE38FB"/>
    <w:rsid w:val="00DB479D"/>
    <w:rsid w:val="00E54815"/>
    <w:rsid w:val="00E55D6D"/>
    <w:rsid w:val="1021B62A"/>
    <w:rsid w:val="10734855"/>
    <w:rsid w:val="129E717B"/>
    <w:rsid w:val="141C2F3F"/>
    <w:rsid w:val="1509CEFF"/>
    <w:rsid w:val="1638570A"/>
    <w:rsid w:val="17CF81A4"/>
    <w:rsid w:val="1A3E066D"/>
    <w:rsid w:val="1C64414B"/>
    <w:rsid w:val="1D89677D"/>
    <w:rsid w:val="1DE4CA32"/>
    <w:rsid w:val="220314AC"/>
    <w:rsid w:val="2284E3D6"/>
    <w:rsid w:val="23B5848C"/>
    <w:rsid w:val="23C97340"/>
    <w:rsid w:val="26863ECC"/>
    <w:rsid w:val="2AEB4FFB"/>
    <w:rsid w:val="2F2CD7AA"/>
    <w:rsid w:val="2FC5ED1B"/>
    <w:rsid w:val="310666E7"/>
    <w:rsid w:val="3118BEA8"/>
    <w:rsid w:val="37D351B8"/>
    <w:rsid w:val="394ACEDB"/>
    <w:rsid w:val="3C5954C0"/>
    <w:rsid w:val="415EE00D"/>
    <w:rsid w:val="43FF655B"/>
    <w:rsid w:val="443D38B9"/>
    <w:rsid w:val="44E19D76"/>
    <w:rsid w:val="4559C96D"/>
    <w:rsid w:val="45915FCC"/>
    <w:rsid w:val="46B4F552"/>
    <w:rsid w:val="4D03D9BB"/>
    <w:rsid w:val="4FBA4BE1"/>
    <w:rsid w:val="538591E4"/>
    <w:rsid w:val="54C20320"/>
    <w:rsid w:val="57C40E56"/>
    <w:rsid w:val="5D5D0BB2"/>
    <w:rsid w:val="5DCB56DE"/>
    <w:rsid w:val="5F8F45B1"/>
    <w:rsid w:val="60DB9669"/>
    <w:rsid w:val="61B8AEE7"/>
    <w:rsid w:val="649224B1"/>
    <w:rsid w:val="6D0B54AC"/>
    <w:rsid w:val="7123776D"/>
    <w:rsid w:val="735F822C"/>
    <w:rsid w:val="7C12A879"/>
    <w:rsid w:val="7CAECF4F"/>
    <w:rsid w:val="7EA0BEB2"/>
    <w:rsid w:val="7FBCB3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BE52F"/>
  <w15:docId w15:val="{1DEBB67B-7A3C-404A-BF2F-34A45682F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nb"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Overskrift1">
    <w:name w:val="heading 1"/>
    <w:basedOn w:val="Normal"/>
    <w:next w:val="Brdtekst"/>
    <w:link w:val="Overskrift1Tegn"/>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Brdtekst"/>
    <w:link w:val="Overskrift2Tegn"/>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Brdtekst"/>
    <w:link w:val="Overskrift3Tegn"/>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Brdtekst"/>
    <w:link w:val="Overskrift4Tegn"/>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Brdtekst"/>
    <w:link w:val="Overskrift5Tegn"/>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Brdtekst"/>
    <w:link w:val="Overskrift6Tegn"/>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Brdtekst"/>
    <w:link w:val="Overskrift7Tegn"/>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Brdtekst"/>
    <w:link w:val="Overskrift8Tegn"/>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Brdtekst"/>
    <w:link w:val="Overskrift9Tegn"/>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Tittel">
    <w:name w:val="Title"/>
    <w:basedOn w:val="Normal"/>
    <w:next w:val="Brdtekst"/>
    <w:link w:val="TittelTegn"/>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10FD9"/>
    <w:rPr>
      <w:rFonts w:asciiTheme="majorHAnsi" w:eastAsiaTheme="majorEastAsia" w:hAnsiTheme="majorHAnsi" w:cstheme="majorBidi"/>
      <w:spacing w:val="-10"/>
      <w:kern w:val="28"/>
      <w:sz w:val="56"/>
      <w:szCs w:val="56"/>
    </w:rPr>
  </w:style>
  <w:style w:type="paragraph" w:styleId="Undertittel">
    <w:name w:val="Subtitle"/>
    <w:basedOn w:val="Normal"/>
    <w:next w:val="Brdtekst"/>
    <w:link w:val="UndertittelTegn"/>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A10FD9"/>
    <w:rPr>
      <w:rFonts w:eastAsiaTheme="majorEastAsia" w:cstheme="majorBidi"/>
      <w:color w:val="595959" w:themeColor="text1" w:themeTint="A6"/>
      <w:spacing w:val="15"/>
      <w:sz w:val="28"/>
      <w:szCs w:val="28"/>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rdtekst"/>
    <w:qFormat/>
    <w:pPr>
      <w:keepNext/>
      <w:keepLines/>
      <w:spacing w:before="100" w:after="300"/>
    </w:pPr>
    <w:rPr>
      <w:sz w:val="20"/>
      <w:szCs w:val="20"/>
    </w:rPr>
  </w:style>
  <w:style w:type="paragraph" w:styleId="Bibliografi">
    <w:name w:val="Bibliography"/>
    <w:basedOn w:val="Normal"/>
    <w:qFormat/>
  </w:style>
  <w:style w:type="character" w:customStyle="1" w:styleId="Overskrift1Tegn">
    <w:name w:val="Overskrift 1 Tegn"/>
    <w:basedOn w:val="Standardskriftforavsnitt"/>
    <w:link w:val="Overskrift1"/>
    <w:uiPriority w:val="9"/>
    <w:rsid w:val="00A10FD9"/>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A10FD9"/>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A10FD9"/>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A10FD9"/>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A10FD9"/>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A10FD9"/>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A10FD9"/>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A10FD9"/>
    <w:rPr>
      <w:rFonts w:eastAsiaTheme="majorEastAsia" w:cstheme="majorBidi"/>
      <w:color w:val="272727" w:themeColor="text1" w:themeTint="D8"/>
    </w:rPr>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paragraph" w:customStyle="1" w:styleId="FootnoteBlockText">
    <w:name w:val="Footnote Block Text"/>
    <w:basedOn w:val="Fotnotetekst"/>
    <w:next w:val="Fotnoteteks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customStyle="1" w:styleId="SectionNumber">
    <w:name w:val="Section Number"/>
    <w:basedOn w:val="BildetekstTegn"/>
  </w:style>
  <w:style w:type="character" w:styleId="Fotnotereferanse">
    <w:name w:val="footnote reference"/>
    <w:basedOn w:val="BildetekstTegn"/>
    <w:rPr>
      <w:vertAlign w:val="superscript"/>
    </w:rPr>
  </w:style>
  <w:style w:type="character" w:styleId="Hyperkobling">
    <w:name w:val="Hyperlink"/>
    <w:basedOn w:val="BildetekstTegn"/>
    <w:rPr>
      <w:color w:val="156082" w:themeColor="accent1"/>
    </w:rPr>
  </w:style>
  <w:style w:type="paragraph" w:styleId="Overskriftforinnholdsfortegnelse">
    <w:name w:val="TOC Heading"/>
    <w:basedOn w:val="Overskrift1"/>
    <w:next w:val="Brdteks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Merknadstekst">
    <w:name w:val="annotation text"/>
    <w:basedOn w:val="Normal"/>
    <w:link w:val="MerknadstekstTegn"/>
    <w:rPr>
      <w:sz w:val="20"/>
      <w:szCs w:val="20"/>
    </w:rPr>
  </w:style>
  <w:style w:type="character" w:customStyle="1" w:styleId="MerknadstekstTegn">
    <w:name w:val="Merknadstekst Tegn"/>
    <w:basedOn w:val="Standardskriftforavsnitt"/>
    <w:link w:val="Merknadstekst"/>
    <w:rPr>
      <w:sz w:val="20"/>
      <w:szCs w:val="20"/>
    </w:rPr>
  </w:style>
  <w:style w:type="character" w:styleId="Merknadsreferanse">
    <w:name w:val="annotation reference"/>
    <w:basedOn w:val="Standardskriftforavsnitt"/>
    <w:rPr>
      <w:sz w:val="16"/>
      <w:szCs w:val="16"/>
    </w:rPr>
  </w:style>
  <w:style w:type="paragraph" w:styleId="Revisjon">
    <w:name w:val="Revision"/>
    <w:hidden/>
    <w:rsid w:val="00280E21"/>
    <w:pPr>
      <w:spacing w:after="0"/>
    </w:pPr>
  </w:style>
  <w:style w:type="character" w:styleId="Ulstomtale">
    <w:name w:val="Unresolved Mention"/>
    <w:basedOn w:val="Standardskriftforavsnitt"/>
    <w:uiPriority w:val="99"/>
    <w:semiHidden/>
    <w:unhideWhenUsed/>
    <w:rsid w:val="00CE38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lovdata.no/lov/2018-06-15-38/gdpr/a6" TargetMode="External"/><Relationship Id="rId18" Type="http://schemas.openxmlformats.org/officeDocument/2006/relationships/hyperlink" Target="mailto:claes.lampi@nifu.no"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qualtrics.com/gdpr/" TargetMode="External"/><Relationship Id="rId17" Type="http://schemas.openxmlformats.org/officeDocument/2006/relationships/hyperlink" Target="mailto:egilny@uio.no" TargetMode="External"/><Relationship Id="rId2" Type="http://schemas.openxmlformats.org/officeDocument/2006/relationships/customXml" Target="../customXml/item2.xml"/><Relationship Id="rId16" Type="http://schemas.openxmlformats.org/officeDocument/2006/relationships/hyperlink" Target="mailto:heals@nifu.no" TargetMode="External"/><Relationship Id="rId20" Type="http://schemas.openxmlformats.org/officeDocument/2006/relationships/hyperlink" Target="mailto:personverntjenester@sikt.no"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hyperlink" Target="https://lovdata.no/lov/2018-06-15-38/gdpr/a26"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mailto:personvernombud@uio.no" TargetMode="Externa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hyperlink" Target="http://www.datatilsynet.no"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b17e819-1221-450f-a8a5-a0b26ac061b7">
      <Terms xmlns="http://schemas.microsoft.com/office/infopath/2007/PartnerControls"/>
    </lcf76f155ced4ddcb4097134ff3c332f>
    <TaxCatchAll xmlns="b853394b-6561-44a4-84fa-27a09c0dd23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BC3964555AFFE64F884EE67E120A9447" ma:contentTypeVersion="15" ma:contentTypeDescription="Opprett et nytt dokument." ma:contentTypeScope="" ma:versionID="54f1f218b1a9da5644f5cd40b14fab43">
  <xsd:schema xmlns:xsd="http://www.w3.org/2001/XMLSchema" xmlns:xs="http://www.w3.org/2001/XMLSchema" xmlns:p="http://schemas.microsoft.com/office/2006/metadata/properties" xmlns:ns2="fb17e819-1221-450f-a8a5-a0b26ac061b7" xmlns:ns3="b853394b-6561-44a4-84fa-27a09c0dd23b" targetNamespace="http://schemas.microsoft.com/office/2006/metadata/properties" ma:root="true" ma:fieldsID="f84aa254c195a238daafc186e1175244" ns2:_="" ns3:_="">
    <xsd:import namespace="fb17e819-1221-450f-a8a5-a0b26ac061b7"/>
    <xsd:import namespace="b853394b-6561-44a4-84fa-27a09c0dd23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17e819-1221-450f-a8a5-a0b26ac061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emerkelapper" ma:readOnly="false" ma:fieldId="{5cf76f15-5ced-4ddc-b409-7134ff3c332f}" ma:taxonomyMulti="true" ma:sspId="9e38e3b8-c49d-4d39-b090-a295a8e129e6"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853394b-6561-44a4-84fa-27a09c0dd23b" elementFormDefault="qualified">
    <xsd:import namespace="http://schemas.microsoft.com/office/2006/documentManagement/types"/>
    <xsd:import namespace="http://schemas.microsoft.com/office/infopath/2007/PartnerControls"/>
    <xsd:element name="SharedWithUsers" ma:index="11"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lingsdetaljer" ma:internalName="SharedWithDetails" ma:readOnly="true">
      <xsd:simpleType>
        <xsd:restriction base="dms:Note">
          <xsd:maxLength value="255"/>
        </xsd:restriction>
      </xsd:simpleType>
    </xsd:element>
    <xsd:element name="TaxCatchAll" ma:index="16" nillable="true" ma:displayName="Taxonomy Catch All Column" ma:hidden="true" ma:list="{df519172-3b8c-49ab-9a96-5dc6f5998f6b}" ma:internalName="TaxCatchAll" ma:showField="CatchAllData" ma:web="b853394b-6561-44a4-84fa-27a09c0dd2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9F631B-E141-4B12-B6B5-1F442AF89839}">
  <ds:schemaRefs>
    <ds:schemaRef ds:uri="http://schemas.microsoft.com/office/2006/metadata/properties"/>
    <ds:schemaRef ds:uri="http://schemas.microsoft.com/office/infopath/2007/PartnerControls"/>
    <ds:schemaRef ds:uri="fb17e819-1221-450f-a8a5-a0b26ac061b7"/>
    <ds:schemaRef ds:uri="b853394b-6561-44a4-84fa-27a09c0dd23b"/>
  </ds:schemaRefs>
</ds:datastoreItem>
</file>

<file path=customXml/itemProps2.xml><?xml version="1.0" encoding="utf-8"?>
<ds:datastoreItem xmlns:ds="http://schemas.openxmlformats.org/officeDocument/2006/customXml" ds:itemID="{C1231EFE-3CD8-4ADB-B8A3-82FC0A4DB6A8}"/>
</file>

<file path=customXml/itemProps3.xml><?xml version="1.0" encoding="utf-8"?>
<ds:datastoreItem xmlns:ds="http://schemas.openxmlformats.org/officeDocument/2006/customXml" ds:itemID="{9837011B-3BB7-4FD7-A9A6-8A1D9CEDCF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1348</Words>
  <Characters>7150</Characters>
  <Application>Microsoft Office Word</Application>
  <DocSecurity>0</DocSecurity>
  <Lines>59</Lines>
  <Paragraphs>16</Paragraphs>
  <ScaleCrop>false</ScaleCrop>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Utdypende om personvern</dc:title>
  <dc:creator/>
  <cp:keywords/>
  <cp:lastModifiedBy>Stephan Daus / NIFU</cp:lastModifiedBy>
  <cp:revision>12</cp:revision>
  <dcterms:created xsi:type="dcterms:W3CDTF">2024-09-26T12:06:00Z</dcterms:created>
  <dcterms:modified xsi:type="dcterms:W3CDTF">2024-09-27T14:39:00Z</dcterms:modified>
  <dc:language>nb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csl">
    <vt:lpwstr>../5_for_forskere/style.csl</vt:lpwstr>
  </property>
  <property fmtid="{D5CDD505-2E9C-101B-9397-08002B2CF9AE}" pid="5" name="draft-mode">
    <vt:lpwstr>gone</vt:lpwstr>
  </property>
  <property fmtid="{D5CDD505-2E9C-101B-9397-08002B2CF9AE}" pid="6" name="drafts">
    <vt:lpwstr/>
  </property>
  <property fmtid="{D5CDD505-2E9C-101B-9397-08002B2CF9AE}" pid="7" name="fig-cap-location">
    <vt:lpwstr>bottom</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bl-cap-location">
    <vt:lpwstr>top</vt:lpwstr>
  </property>
  <property fmtid="{D5CDD505-2E9C-101B-9397-08002B2CF9AE}" pid="13" name="toc-title">
    <vt:lpwstr>Innholdsfortegnelse</vt:lpwstr>
  </property>
  <property fmtid="{D5CDD505-2E9C-101B-9397-08002B2CF9AE}" pid="14" name="ContentTypeId">
    <vt:lpwstr>0x010100BC3964555AFFE64F884EE67E120A9447</vt:lpwstr>
  </property>
  <property fmtid="{D5CDD505-2E9C-101B-9397-08002B2CF9AE}" pid="15" name="MediaServiceImageTags">
    <vt:lpwstr/>
  </property>
</Properties>
</file>