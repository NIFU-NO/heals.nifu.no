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94C4" w14:textId="6B2C1B3C" w:rsidR="00013D65" w:rsidRDefault="00023FC5">
      <w:pPr>
        <w:pStyle w:val="Title"/>
      </w:pPr>
      <w:commentRangeStart w:id="0"/>
      <w:r>
        <w:t>Informasjonsskriv</w:t>
      </w:r>
      <w:commentRangeEnd w:id="0"/>
      <w:r w:rsidR="0002188D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10039B21" w14:textId="77777777" w:rsidR="00013D65" w:rsidRDefault="00023FC5">
      <w:pPr>
        <w:pStyle w:val="Heading2"/>
      </w:pPr>
      <w:bookmarkStart w:id="1" w:name="formålet-med-undersøkelsen"/>
      <w:r>
        <w:t>Formålet med undersøkelsen</w:t>
      </w:r>
    </w:p>
    <w:p w14:paraId="722F8E3A" w14:textId="77777777" w:rsidR="00013D65" w:rsidRDefault="00023FC5">
      <w:pPr>
        <w:pStyle w:val="FirstParagraph"/>
      </w:pPr>
      <w:r>
        <w:t xml:space="preserve">Vi ønsker å ha med utvalgte lærere, skoleledere og skoleeiere i en nasjonal skoleundersøkelse om det tverrfaglige temaet </w:t>
      </w:r>
      <w:hyperlink r:id="rId12">
        <w:r>
          <w:rPr>
            <w:rStyle w:val="Hyperlink"/>
          </w:rPr>
          <w:t>Folkehelse og livsmestring</w:t>
        </w:r>
      </w:hyperlink>
      <w:r>
        <w:t>.</w:t>
      </w:r>
    </w:p>
    <w:p w14:paraId="1BD00312" w14:textId="77777777" w:rsidR="00013D65" w:rsidRDefault="00023FC5">
      <w:pPr>
        <w:pStyle w:val="BodyText"/>
      </w:pPr>
      <w:r>
        <w:t xml:space="preserve">Målet med studien er å samle inn informasjon fra skolene for å studere hva som skal til for å lykkes med å fremme </w:t>
      </w:r>
      <w:r>
        <w:rPr>
          <w:i/>
          <w:iCs/>
        </w:rPr>
        <w:t>Folkehelse og livsmestring</w:t>
      </w:r>
      <w:r>
        <w:t xml:space="preserve"> gjennom undervisningen og andre aktiviteter på skolen.</w:t>
      </w:r>
    </w:p>
    <w:p w14:paraId="47CB2DCC" w14:textId="77777777" w:rsidR="00013D65" w:rsidRDefault="00023FC5">
      <w:pPr>
        <w:pStyle w:val="Heading2"/>
      </w:pPr>
      <w:bookmarkStart w:id="2" w:name="hvem-er-ansvarlig-for-undersøkelsen"/>
      <w:bookmarkEnd w:id="1"/>
      <w:r>
        <w:t>Hvem er ansvarlig for undersøkelsen?</w:t>
      </w:r>
    </w:p>
    <w:p w14:paraId="087A8DC7" w14:textId="77777777" w:rsidR="00013D65" w:rsidRDefault="00023FC5">
      <w:pPr>
        <w:pStyle w:val="FirstParagraph"/>
      </w:pPr>
      <w:r>
        <w:rPr>
          <w:i/>
          <w:iCs/>
        </w:rPr>
        <w:t>HeaLS</w:t>
      </w:r>
      <w:r>
        <w:t xml:space="preserve"> ledes av </w:t>
      </w:r>
      <w:hyperlink r:id="rId13">
        <w:r>
          <w:rPr>
            <w:rStyle w:val="Hyperlink"/>
          </w:rPr>
          <w:t>Psykologisk institutt ved UiO</w:t>
        </w:r>
      </w:hyperlink>
      <w:r>
        <w:t xml:space="preserve">, mens </w:t>
      </w:r>
      <w:hyperlink r:id="rId14">
        <w:r>
          <w:rPr>
            <w:rStyle w:val="Hyperlink"/>
          </w:rPr>
          <w:t>NIFU</w:t>
        </w:r>
      </w:hyperlink>
      <w:r>
        <w:t xml:space="preserve"> har hovedansvar for datainnsamlingen som vil skje ca. i februar 2025. UiO og NIFU har felles databehandleransvar, men kun NIFU håndterer personidentifiserende opplysninger relatert til datainnsamlingen. LIFE-prosjektet ved UiS vil invitere til en oppfølgingsundersøkelse et år etterpå.</w:t>
      </w:r>
    </w:p>
    <w:p w14:paraId="0B5F671B" w14:textId="77777777" w:rsidR="00013D65" w:rsidRDefault="00023FC5">
      <w:pPr>
        <w:pStyle w:val="Heading2"/>
      </w:pPr>
      <w:bookmarkStart w:id="3" w:name="hva-innebærer-det-for-deg-å-delta"/>
      <w:bookmarkEnd w:id="2"/>
      <w:r>
        <w:t>Hva innebærer det for deg å delta?</w:t>
      </w:r>
    </w:p>
    <w:p w14:paraId="795F39A5" w14:textId="77777777" w:rsidR="00013D65" w:rsidRDefault="00023FC5">
      <w:pPr>
        <w:pStyle w:val="FirstParagraph"/>
      </w:pPr>
      <w:r>
        <w:t>Deltakelse innebærer for deg en av følgende (se epost om hva som gjelder deg):</w:t>
      </w:r>
    </w:p>
    <w:p w14:paraId="269883AC" w14:textId="77777777" w:rsidR="00013D65" w:rsidRDefault="00023FC5">
      <w:pPr>
        <w:numPr>
          <w:ilvl w:val="0"/>
          <w:numId w:val="2"/>
        </w:numPr>
      </w:pPr>
      <w:r>
        <w:rPr>
          <w:b/>
          <w:bCs/>
          <w:i/>
          <w:iCs/>
        </w:rPr>
        <w:t>Lærere</w:t>
      </w:r>
      <w:r>
        <w:t>: Vi har trukket ut deg til å bli invitert til en spørreundersøkelse som tar 15-20 minutter.</w:t>
      </w:r>
    </w:p>
    <w:p w14:paraId="1D49EB9A" w14:textId="2997A13B" w:rsidR="00013D65" w:rsidRDefault="00023FC5">
      <w:pPr>
        <w:numPr>
          <w:ilvl w:val="0"/>
          <w:numId w:val="2"/>
        </w:numPr>
      </w:pPr>
      <w:r w:rsidRPr="004301CD">
        <w:rPr>
          <w:b/>
          <w:i/>
          <w:lang w:val="nb-NO"/>
          <w:rPrChange w:id="4" w:author="Stephan Daus / NIFU" w:date="2024-09-27T14:48:00Z">
            <w:rPr>
              <w:b/>
              <w:bCs/>
              <w:i/>
              <w:iCs/>
              <w:lang w:val="en-US"/>
            </w:rPr>
          </w:rPrChange>
        </w:rPr>
        <w:t>Lærere</w:t>
      </w:r>
      <w:r w:rsidRPr="004301CD">
        <w:rPr>
          <w:lang w:val="nb-NO"/>
          <w:rPrChange w:id="5" w:author="Stephan Daus / NIFU" w:date="2024-09-27T14:48:00Z">
            <w:rPr>
              <w:lang w:val="en-US"/>
            </w:rPr>
          </w:rPrChange>
        </w:rPr>
        <w:t>: Vi har trukket ut deg til å bli invitert til en veldig kort spørreundersøkelse (3-5 minutter) og en kort logg (2 minutter) etter fire undervisningsøkter. Læreres logger vil gi oss innblikk i hvordan temaet undervises på tvers av ulike kontekster, slik som fag, slik at vi kan finne ut hva som fungerer og ikke.</w:t>
      </w:r>
    </w:p>
    <w:p w14:paraId="03E34AD3" w14:textId="77777777" w:rsidR="00013D65" w:rsidRDefault="00023FC5">
      <w:pPr>
        <w:numPr>
          <w:ilvl w:val="0"/>
          <w:numId w:val="2"/>
        </w:numPr>
      </w:pPr>
      <w:r>
        <w:rPr>
          <w:b/>
          <w:bCs/>
          <w:i/>
          <w:iCs/>
        </w:rPr>
        <w:t>Skoleleders representant</w:t>
      </w:r>
      <w:r>
        <w:t>: Vi inviterer deg som representant for skoleledelsen til en spørreundersøkelse som tar 15-20 minutter.</w:t>
      </w:r>
    </w:p>
    <w:p w14:paraId="72E530A9" w14:textId="77777777" w:rsidR="00013D65" w:rsidRDefault="00023FC5">
      <w:pPr>
        <w:numPr>
          <w:ilvl w:val="0"/>
          <w:numId w:val="2"/>
        </w:numPr>
      </w:pPr>
      <w:r>
        <w:rPr>
          <w:b/>
          <w:bCs/>
          <w:i/>
          <w:iCs/>
        </w:rPr>
        <w:t>Skoleeiers representant</w:t>
      </w:r>
      <w:r>
        <w:t>: Vi inviterer deg som representant for skoleeier til en spørreundersøkelse som tar 20-25 minutter.</w:t>
      </w:r>
    </w:p>
    <w:p w14:paraId="68A27958" w14:textId="77777777" w:rsidR="00013D65" w:rsidRDefault="00023FC5">
      <w:pPr>
        <w:pStyle w:val="FirstParagraph"/>
      </w:pPr>
      <w:r>
        <w:t xml:space="preserve">Det er flere </w:t>
      </w:r>
      <w:hyperlink r:id="rId15">
        <w:r>
          <w:rPr>
            <w:rStyle w:val="Hyperlink"/>
          </w:rPr>
          <w:t>fordeler</w:t>
        </w:r>
      </w:hyperlink>
      <w:r>
        <w:t xml:space="preserve"> ved å delta. Verken din arbeidsgiver eller andre får vite dine svar eller om du har svart. Undersøkelsene er nettbaserte og fungerer godt på mobiltelefon.</w:t>
      </w:r>
    </w:p>
    <w:p w14:paraId="1AE2D11F" w14:textId="77777777" w:rsidR="00013D65" w:rsidRDefault="00023FC5">
      <w:pPr>
        <w:pStyle w:val="Heading2"/>
      </w:pPr>
      <w:bookmarkStart w:id="6" w:name="hvorfor-inviterer-vi-deg"/>
      <w:bookmarkEnd w:id="3"/>
      <w:r>
        <w:t>Hvorfor inviterer vi deg?</w:t>
      </w:r>
    </w:p>
    <w:p w14:paraId="33FB5778" w14:textId="77777777" w:rsidR="00013D65" w:rsidRDefault="00023FC5">
      <w:pPr>
        <w:pStyle w:val="FirstParagraph"/>
      </w:pPr>
      <w:r>
        <w:t>Du er trukket ut fra lister over lærere, skoleledere og skoleeiere, innsamlet fra skolen/kommunen/fylkeskommunen du tilhører. Vi har mottatt kontaktinformasjonen basert på hjemmel i personopplysningsloven. Vi inviterer kun så mange som vi trenger.</w:t>
      </w:r>
    </w:p>
    <w:p w14:paraId="69AC89A2" w14:textId="77777777" w:rsidR="00013D65" w:rsidRDefault="00023FC5">
      <w:pPr>
        <w:pStyle w:val="Heading2"/>
      </w:pPr>
      <w:bookmarkStart w:id="7" w:name="hva-spør-vi-om-i-spørreundersøkelsene"/>
      <w:bookmarkEnd w:id="6"/>
      <w:r>
        <w:lastRenderedPageBreak/>
        <w:t>Hva spør vi om i spørreundersøkelsene?</w:t>
      </w:r>
    </w:p>
    <w:p w14:paraId="5B222C5A" w14:textId="77777777" w:rsidR="00013D65" w:rsidRDefault="00023FC5">
      <w:pPr>
        <w:pStyle w:val="FirstParagraph"/>
      </w:pPr>
      <w:r>
        <w:t xml:space="preserve">Du vil få spørsmål rundt hvordan du og dere jobber med det tverrfaglige temaet </w:t>
      </w:r>
      <w:r>
        <w:rPr>
          <w:i/>
          <w:iCs/>
        </w:rPr>
        <w:t>Folkehelse og livsmestring</w:t>
      </w:r>
      <w:r>
        <w:t>, samt om samarbeid, praksis, holdninger og mestringstro knyttet til temaet. Vi vil også spørre deg om noe bakgrunnsopplysninger, slik som kjønn, erfaring og alder.</w:t>
      </w:r>
    </w:p>
    <w:p w14:paraId="5FBEBFFE" w14:textId="77777777" w:rsidR="00013D65" w:rsidRDefault="00023FC5">
      <w:pPr>
        <w:pStyle w:val="Heading2"/>
      </w:pPr>
      <w:bookmarkStart w:id="8" w:name="Xc07e5915e0190abbe49ab2793a305b5f31af069"/>
      <w:bookmarkEnd w:id="7"/>
      <w:r>
        <w:t>Hvilke andre typer opplysninger blir samlet inn?</w:t>
      </w:r>
    </w:p>
    <w:p w14:paraId="1A5F55ED" w14:textId="77777777" w:rsidR="00013D65" w:rsidRDefault="00023FC5">
      <w:pPr>
        <w:pStyle w:val="FirstParagraph"/>
      </w:pPr>
      <w:r>
        <w:rPr>
          <w:i/>
          <w:iCs/>
        </w:rPr>
        <w:t>Prosessdata</w:t>
      </w:r>
      <w:r>
        <w:t>: For at forskerne bedre skal forstå hvordan spørsmålene fungerer og hvordan undersøkelsen oppleves, gis det mulighet for å uttrykke seg om dette. Svar på disse spørsmålene benyttes ikke i videre forskning etter at kvalitetssikringsperioden er over. Det samles også inn teknisk prosessdata som eksempelvis type nettleser brukt, IP-adresse, og tid brukt på enkeltspørsmål og undersøkelsen totalt, som fjernes like etter undersøkelsen lukkes.</w:t>
      </w:r>
    </w:p>
    <w:p w14:paraId="207CC948" w14:textId="77777777" w:rsidR="00013D65" w:rsidRDefault="00023FC5">
      <w:pPr>
        <w:pStyle w:val="Heading2"/>
      </w:pPr>
      <w:bookmarkStart w:id="9" w:name="det-er-frivillig-å-delta"/>
      <w:bookmarkEnd w:id="8"/>
      <w:r>
        <w:t>Det er frivillig å delta</w:t>
      </w:r>
    </w:p>
    <w:p w14:paraId="24A09CD1" w14:textId="05D9DE8F" w:rsidR="00013D65" w:rsidRDefault="00023FC5">
      <w:pPr>
        <w:pStyle w:val="FirstParagraph"/>
      </w:pPr>
      <w:r w:rsidRPr="004301CD">
        <w:rPr>
          <w:lang w:val="nb-NO"/>
          <w:rPrChange w:id="10" w:author="Stephan Daus / NIFU" w:date="2024-09-27T14:48:00Z">
            <w:rPr>
              <w:lang w:val="en-US"/>
            </w:rPr>
          </w:rPrChange>
        </w:rPr>
        <w:t xml:space="preserve">Det er frivillig å delta i prosjektet. Hvis du velger å delta, kan du når som helst trekke samtykket tilbake uten å oppgi noen grunn. Alle dine personopplysninger vil da bli slettet. Det vil ikke ha noen negative konsekvenser for deg hvis du ikke vil delta eller senere velger å trekke deg. Det er </w:t>
      </w:r>
      <w:ins w:id="11" w:author="Oda van Jole" w:date="2024-09-26T11:59:00Z">
        <w:r w:rsidR="1EE58C53" w:rsidRPr="004301CD">
          <w:rPr>
            <w:lang w:val="nb-NO"/>
            <w:rPrChange w:id="12" w:author="Stephan Daus / NIFU" w:date="2024-09-27T14:48:00Z">
              <w:rPr>
                <w:lang w:val="en-US"/>
              </w:rPr>
            </w:rPrChange>
          </w:rPr>
          <w:t>mulig</w:t>
        </w:r>
      </w:ins>
      <w:del w:id="13" w:author="Oda van Jole" w:date="2024-09-26T11:59:00Z">
        <w:r w:rsidRPr="004301CD" w:rsidDel="00023FC5">
          <w:rPr>
            <w:lang w:val="nb-NO"/>
            <w:rPrChange w:id="14" w:author="Stephan Daus / NIFU" w:date="2024-09-27T14:48:00Z">
              <w:rPr>
                <w:lang w:val="en-US"/>
              </w:rPr>
            </w:rPrChange>
          </w:rPr>
          <w:delText>lov</w:delText>
        </w:r>
      </w:del>
      <w:r w:rsidRPr="004301CD">
        <w:rPr>
          <w:lang w:val="nb-NO"/>
          <w:rPrChange w:id="15" w:author="Stephan Daus / NIFU" w:date="2024-09-27T14:48:00Z">
            <w:rPr>
              <w:lang w:val="en-US"/>
            </w:rPr>
          </w:rPrChange>
        </w:rPr>
        <w:t xml:space="preserve"> å hoppe over spørsmål eller avbryte besvarelsen underveis.</w:t>
      </w:r>
    </w:p>
    <w:p w14:paraId="3D7656ED" w14:textId="77777777" w:rsidR="00013D65" w:rsidRDefault="00023FC5">
      <w:pPr>
        <w:pStyle w:val="Heading2"/>
      </w:pPr>
      <w:bookmarkStart w:id="16" w:name="kort-om-personvern"/>
      <w:bookmarkEnd w:id="9"/>
      <w:r>
        <w:t>Kort om personvern</w:t>
      </w:r>
    </w:p>
    <w:p w14:paraId="2DCEE44E" w14:textId="72ED4367" w:rsidR="00013D65" w:rsidRDefault="00023FC5">
      <w:pPr>
        <w:pStyle w:val="FirstParagraph"/>
      </w:pPr>
      <w:r w:rsidRPr="07BE3FE5">
        <w:rPr>
          <w:lang w:val="nb-NO"/>
          <w:rPrChange w:id="17" w:author="Stephan Daus / NIFU" w:date="2024-09-27T14:48:00Z">
            <w:rPr>
              <w:lang w:val="en-US"/>
            </w:rPr>
          </w:rPrChange>
        </w:rPr>
        <w:t xml:space="preserve">Vi vil bare bruke </w:t>
      </w:r>
      <w:commentRangeStart w:id="18"/>
      <w:commentRangeStart w:id="19"/>
      <w:commentRangeStart w:id="20"/>
      <w:r w:rsidRPr="07BE3FE5">
        <w:rPr>
          <w:lang w:val="nb-NO"/>
          <w:rPrChange w:id="21" w:author="Stephan Daus / NIFU" w:date="2024-09-27T14:48:00Z">
            <w:rPr>
              <w:lang w:val="en-US"/>
            </w:rPr>
          </w:rPrChange>
        </w:rPr>
        <w:t>opplysningene om deg til formålene vi har fortalt om i dette skrivet</w:t>
      </w:r>
      <w:commentRangeEnd w:id="18"/>
      <w:r>
        <w:commentReference w:id="18"/>
      </w:r>
      <w:commentRangeEnd w:id="19"/>
      <w:r>
        <w:commentReference w:id="19"/>
      </w:r>
      <w:commentRangeEnd w:id="20"/>
      <w:r>
        <w:commentReference w:id="20"/>
      </w:r>
      <w:ins w:id="22" w:author="Egil Nygaard" w:date="2024-10-02T08:50:00Z">
        <w:r w:rsidR="00F0693E">
          <w:rPr>
            <w:lang w:val="nb-NO"/>
          </w:rPr>
          <w:t xml:space="preserve"> og</w:t>
        </w:r>
      </w:ins>
      <w:ins w:id="23" w:author="Egil Nygaard" w:date="2024-10-02T08:53:00Z">
        <w:r w:rsidR="0003614C">
          <w:rPr>
            <w:lang w:val="nb-NO"/>
          </w:rPr>
          <w:t xml:space="preserve"> i</w:t>
        </w:r>
      </w:ins>
      <w:ins w:id="24" w:author="Egil Nygaard" w:date="2024-10-02T08:50:00Z">
        <w:r w:rsidR="00F0693E">
          <w:rPr>
            <w:lang w:val="nb-NO"/>
          </w:rPr>
          <w:t xml:space="preserve"> utdypende om </w:t>
        </w:r>
        <w:r w:rsidR="00752DFC">
          <w:rPr>
            <w:lang w:val="nb-NO"/>
          </w:rPr>
          <w:t>personvern</w:t>
        </w:r>
      </w:ins>
      <w:r w:rsidRPr="07BE3FE5">
        <w:rPr>
          <w:lang w:val="nb-NO"/>
          <w:rPrChange w:id="25" w:author="Stephan Daus / NIFU" w:date="2024-09-27T14:48:00Z">
            <w:rPr>
              <w:lang w:val="en-US"/>
            </w:rPr>
          </w:rPrChange>
        </w:rPr>
        <w:t>. Vi behandler personopplysningene konfidensielt og i samsvar med personvernregelverket.</w:t>
      </w:r>
    </w:p>
    <w:p w14:paraId="73CDAAD5" w14:textId="77777777" w:rsidR="00013D65" w:rsidRDefault="00023FC5">
      <w:pPr>
        <w:pStyle w:val="BodyText"/>
      </w:pPr>
      <w:r>
        <w:t xml:space="preserve">Du kan lese </w:t>
      </w:r>
      <w:hyperlink r:id="rId16">
        <w:r>
          <w:rPr>
            <w:rStyle w:val="Hyperlink"/>
          </w:rPr>
          <w:t>mer utdypende om personvern her</w:t>
        </w:r>
      </w:hyperlink>
      <w:r>
        <w:t>.</w:t>
      </w:r>
    </w:p>
    <w:p w14:paraId="5AF271BF" w14:textId="77777777" w:rsidR="00013D65" w:rsidRDefault="00023FC5">
      <w:pPr>
        <w:pStyle w:val="BodyText"/>
      </w:pPr>
      <w:r>
        <w:t>Med vennlig hilsen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26"/>
        <w:gridCol w:w="2512"/>
        <w:gridCol w:w="2261"/>
      </w:tblGrid>
      <w:tr w:rsidR="00013D65" w14:paraId="6CE63F03" w14:textId="77777777" w:rsidTr="0001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C8C65B" w14:textId="77777777" w:rsidR="00013D65" w:rsidRDefault="00023FC5">
            <w:pPr>
              <w:pStyle w:val="Compact"/>
            </w:pPr>
            <w:r>
              <w:t>Egil Nygaard</w:t>
            </w:r>
          </w:p>
        </w:tc>
        <w:tc>
          <w:tcPr>
            <w:tcW w:w="0" w:type="auto"/>
          </w:tcPr>
          <w:p w14:paraId="383FF916" w14:textId="77777777" w:rsidR="00013D65" w:rsidRDefault="00023FC5">
            <w:pPr>
              <w:pStyle w:val="Compact"/>
            </w:pPr>
            <w:r>
              <w:t>Cay Gjerustad</w:t>
            </w:r>
          </w:p>
        </w:tc>
        <w:tc>
          <w:tcPr>
            <w:tcW w:w="0" w:type="auto"/>
          </w:tcPr>
          <w:p w14:paraId="08FD832E" w14:textId="77777777" w:rsidR="00013D65" w:rsidRDefault="00023FC5">
            <w:pPr>
              <w:pStyle w:val="Compact"/>
            </w:pPr>
            <w:r>
              <w:t>Hildegunn Fendrem</w:t>
            </w:r>
          </w:p>
        </w:tc>
      </w:tr>
      <w:tr w:rsidR="00013D65" w14:paraId="7A037994" w14:textId="77777777">
        <w:tc>
          <w:tcPr>
            <w:tcW w:w="0" w:type="auto"/>
          </w:tcPr>
          <w:p w14:paraId="635D2AA9" w14:textId="77777777" w:rsidR="00013D65" w:rsidRDefault="00023FC5">
            <w:pPr>
              <w:pStyle w:val="Compact"/>
            </w:pPr>
            <w:r>
              <w:t>Professor, UiO</w:t>
            </w:r>
          </w:p>
        </w:tc>
        <w:tc>
          <w:tcPr>
            <w:tcW w:w="0" w:type="auto"/>
          </w:tcPr>
          <w:p w14:paraId="34D8D941" w14:textId="77777777" w:rsidR="00013D65" w:rsidRDefault="00023FC5">
            <w:pPr>
              <w:pStyle w:val="Compact"/>
            </w:pPr>
            <w:r>
              <w:t>Forskningsleder, NIFU</w:t>
            </w:r>
          </w:p>
        </w:tc>
        <w:tc>
          <w:tcPr>
            <w:tcW w:w="0" w:type="auto"/>
          </w:tcPr>
          <w:p w14:paraId="5B878C0E" w14:textId="77777777" w:rsidR="00013D65" w:rsidRDefault="00023FC5">
            <w:pPr>
              <w:pStyle w:val="Compact"/>
            </w:pPr>
            <w:r>
              <w:t>Professor, UiS</w:t>
            </w:r>
          </w:p>
        </w:tc>
      </w:tr>
      <w:bookmarkEnd w:id="16"/>
    </w:tbl>
    <w:p w14:paraId="1AB5B94E" w14:textId="77777777" w:rsidR="00023FC5" w:rsidRDefault="00023FC5"/>
    <w:sectPr w:rsidR="00023FC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gil Nygaard" w:date="2024-09-27T15:04:00Z" w:initials="EN">
    <w:p w14:paraId="6CF56172" w14:textId="77777777" w:rsidR="0002188D" w:rsidRDefault="0002188D" w:rsidP="0002188D">
      <w:pPr>
        <w:pStyle w:val="CommentText"/>
      </w:pPr>
      <w:r>
        <w:rPr>
          <w:rStyle w:val="CommentReference"/>
        </w:rPr>
        <w:annotationRef/>
      </w:r>
      <w:r>
        <w:t>Bruke samme info skriv til alle fire gruppene. Skille ut I epost.</w:t>
      </w:r>
    </w:p>
  </w:comment>
  <w:comment w:id="18" w:author="Oda van Jole" w:date="2024-09-26T14:00:00Z" w:initials="OJ">
    <w:p w14:paraId="335DA9C6" w14:textId="293391F0" w:rsidR="00F71D81" w:rsidRDefault="00000000">
      <w:r>
        <w:annotationRef/>
      </w:r>
      <w:r w:rsidRPr="6D754FC3">
        <w:t xml:space="preserve">Dekker muligens deling med LIFE, ettersom de har samme formål, men dekker ikke deling iht open science. Vet ikke helt hvor det kan nevnes i infoskrivet. </w:t>
      </w:r>
    </w:p>
  </w:comment>
  <w:comment w:id="19" w:author="Stephan Daus / NIFU" w:date="2024-09-27T17:22:00Z" w:initials="SD">
    <w:p w14:paraId="2C748AA3" w14:textId="77777777" w:rsidR="00C466BC" w:rsidRDefault="004F484A" w:rsidP="00C466BC">
      <w:pPr>
        <w:pStyle w:val="CommentText"/>
      </w:pPr>
      <w:r>
        <w:rPr>
          <w:rStyle w:val="CommentReference"/>
        </w:rPr>
        <w:annotationRef/>
      </w:r>
      <w:r w:rsidR="00C466BC">
        <w:t>Veldig bra observert. Kanskje omskrive her til ”formalt om i dette skrivet og utdypende om personvern”. Lenken er jo det under.</w:t>
      </w:r>
    </w:p>
  </w:comment>
  <w:comment w:id="20" w:author="Oda van Jole" w:date="2024-09-27T18:13:00Z" w:initials="OJ">
    <w:p w14:paraId="41A7CE4E" w14:textId="2FB3D3FD" w:rsidR="00000000" w:rsidRDefault="00000000">
      <w:r>
        <w:annotationRef/>
      </w:r>
      <w:r w:rsidRPr="3B9EBD76">
        <w:t>Godt forslag!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F56172" w15:done="0"/>
  <w15:commentEx w15:paraId="335DA9C6" w15:done="0"/>
  <w15:commentEx w15:paraId="2C748AA3" w15:paraIdParent="335DA9C6" w15:done="0"/>
  <w15:commentEx w15:paraId="41A7CE4E" w15:paraIdParent="335DA9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A147F0" w16cex:dateUtc="2024-09-27T13:04:00Z"/>
  <w16cex:commentExtensible w16cex:durableId="3FBED546" w16cex:dateUtc="2024-09-26T12:00:00Z"/>
  <w16cex:commentExtensible w16cex:durableId="15F0A701" w16cex:dateUtc="2024-09-27T15:22:00Z"/>
  <w16cex:commentExtensible w16cex:durableId="413A1556" w16cex:dateUtc="2024-09-27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F56172" w16cid:durableId="2AA147F0"/>
  <w16cid:commentId w16cid:paraId="335DA9C6" w16cid:durableId="3FBED546"/>
  <w16cid:commentId w16cid:paraId="2C748AA3" w16cid:durableId="15F0A701"/>
  <w16cid:commentId w16cid:paraId="41A7CE4E" w16cid:durableId="413A15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05208795">
    <w:abstractNumId w:val="0"/>
  </w:num>
  <w:num w:numId="2" w16cid:durableId="23259123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gil Nygaard">
    <w15:presenceInfo w15:providerId="AD" w15:userId="S::egilny@uio.no::1e934c39-99ea-4ece-a96e-71ec2fc8e2d4"/>
  </w15:person>
  <w15:person w15:author="Stephan Daus / NIFU">
    <w15:presenceInfo w15:providerId="AD" w15:userId="S::stephan.daus@nifu.no::7d5f721f-c7a0-4e47-a147-288111e6901b"/>
  </w15:person>
  <w15:person w15:author="Oda van Jole">
    <w15:presenceInfo w15:providerId="AD" w15:userId="S::odava_uio.no#ext#@nifu.onmicrosoft.com::0ddcf8a5-fdf2-48ef-946e-ca2b599371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65"/>
    <w:rsid w:val="00013D65"/>
    <w:rsid w:val="0002188D"/>
    <w:rsid w:val="00023FC5"/>
    <w:rsid w:val="0003614C"/>
    <w:rsid w:val="003917F7"/>
    <w:rsid w:val="004058F3"/>
    <w:rsid w:val="004301CD"/>
    <w:rsid w:val="004F484A"/>
    <w:rsid w:val="005071E3"/>
    <w:rsid w:val="005877C5"/>
    <w:rsid w:val="0072092F"/>
    <w:rsid w:val="00752DFC"/>
    <w:rsid w:val="008D5545"/>
    <w:rsid w:val="00A74194"/>
    <w:rsid w:val="00C466BC"/>
    <w:rsid w:val="00DB097E"/>
    <w:rsid w:val="00DC7B13"/>
    <w:rsid w:val="00E24EE0"/>
    <w:rsid w:val="00F0693E"/>
    <w:rsid w:val="00F43D4F"/>
    <w:rsid w:val="00F71D81"/>
    <w:rsid w:val="07BE3FE5"/>
    <w:rsid w:val="09CE5590"/>
    <w:rsid w:val="1D8F29EA"/>
    <w:rsid w:val="1EE58C53"/>
    <w:rsid w:val="633A97A6"/>
    <w:rsid w:val="67A3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3695"/>
  <w15:docId w15:val="{CCE4841D-4F68-4139-BF19-23E4FEA6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Revision">
    <w:name w:val="Revision"/>
    <w:hidden/>
    <w:rsid w:val="004301CD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rsid w:val="00DC7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7B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sv.uio.no/psi/english/research/projects/heals/index.html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udir.no/lk20/overordnet-del/prinsipper-for-laring-utvikling-og-danning/tverrfaglige-temaer/folkehelse-og-livsmestring/?lang=nob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03_utdypende.qm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10_larer_lang_epost.qmd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nif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17e819-1221-450f-a8a5-a0b26ac061b7">
      <Terms xmlns="http://schemas.microsoft.com/office/infopath/2007/PartnerControls"/>
    </lcf76f155ced4ddcb4097134ff3c332f>
    <TaxCatchAll xmlns="b853394b-6561-44a4-84fa-27a09c0dd2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964555AFFE64F884EE67E120A9447" ma:contentTypeVersion="15" ma:contentTypeDescription="Create a new document." ma:contentTypeScope="" ma:versionID="fa82c114c77e738dbe566e2fda13d175">
  <xsd:schema xmlns:xsd="http://www.w3.org/2001/XMLSchema" xmlns:xs="http://www.w3.org/2001/XMLSchema" xmlns:p="http://schemas.microsoft.com/office/2006/metadata/properties" xmlns:ns2="fb17e819-1221-450f-a8a5-a0b26ac061b7" xmlns:ns3="b853394b-6561-44a4-84fa-27a09c0dd23b" targetNamespace="http://schemas.microsoft.com/office/2006/metadata/properties" ma:root="true" ma:fieldsID="81ad225aac5361ac6771039fb1c52c7f" ns2:_="" ns3:_="">
    <xsd:import namespace="fb17e819-1221-450f-a8a5-a0b26ac061b7"/>
    <xsd:import namespace="b853394b-6561-44a4-84fa-27a09c0dd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7e819-1221-450f-a8a5-a0b26ac06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e38e3b8-c49d-4d39-b090-a295a8e129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3394b-6561-44a4-84fa-27a09c0dd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519172-3b8c-49ab-9a96-5dc6f5998f6b}" ma:internalName="TaxCatchAll" ma:showField="CatchAllData" ma:web="b853394b-6561-44a4-84fa-27a09c0dd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5FE592-E55B-4A40-9C47-869BA896454D}">
  <ds:schemaRefs>
    <ds:schemaRef ds:uri="http://schemas.microsoft.com/office/2006/metadata/properties"/>
    <ds:schemaRef ds:uri="http://schemas.microsoft.com/office/infopath/2007/PartnerControls"/>
    <ds:schemaRef ds:uri="fb17e819-1221-450f-a8a5-a0b26ac061b7"/>
    <ds:schemaRef ds:uri="b853394b-6561-44a4-84fa-27a09c0dd23b"/>
  </ds:schemaRefs>
</ds:datastoreItem>
</file>

<file path=customXml/itemProps2.xml><?xml version="1.0" encoding="utf-8"?>
<ds:datastoreItem xmlns:ds="http://schemas.openxmlformats.org/officeDocument/2006/customXml" ds:itemID="{EFAAAA3A-F506-4C36-BBEB-19943CFEF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5F4A7-6E75-4F10-8543-E52EF0B92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7e819-1221-450f-a8a5-a0b26ac061b7"/>
    <ds:schemaRef ds:uri="b853394b-6561-44a4-84fa-27a09c0dd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627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Informasjonsskriv</dc:title>
  <dc:creator/>
  <cp:keywords/>
  <cp:lastModifiedBy>Egil Nygaard</cp:lastModifiedBy>
  <cp:revision>14</cp:revision>
  <dcterms:created xsi:type="dcterms:W3CDTF">2024-09-26T11:54:00Z</dcterms:created>
  <dcterms:modified xsi:type="dcterms:W3CDTF">2024-10-02T06:53:00Z</dcterms:modified>
  <dc:language>nb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csl">
    <vt:lpwstr>../5_for_forskere/style.csl</vt:lpwstr>
  </property>
  <property fmtid="{D5CDD505-2E9C-101B-9397-08002B2CF9AE}" pid="5" name="draft-mode">
    <vt:lpwstr>gone</vt:lpwstr>
  </property>
  <property fmtid="{D5CDD505-2E9C-101B-9397-08002B2CF9AE}" pid="6" name="drafts">
    <vt:lpwstr/>
  </property>
  <property fmtid="{D5CDD505-2E9C-101B-9397-08002B2CF9AE}" pid="7" name="fig-cap-location">
    <vt:lpwstr>bottom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bl-cap-location">
    <vt:lpwstr>top</vt:lpwstr>
  </property>
  <property fmtid="{D5CDD505-2E9C-101B-9397-08002B2CF9AE}" pid="13" name="toc-title">
    <vt:lpwstr>Innholdsfortegnelse</vt:lpwstr>
  </property>
  <property fmtid="{D5CDD505-2E9C-101B-9397-08002B2CF9AE}" pid="14" name="ContentTypeId">
    <vt:lpwstr>0x010100BC3964555AFFE64F884EE67E120A9447</vt:lpwstr>
  </property>
  <property fmtid="{D5CDD505-2E9C-101B-9397-08002B2CF9AE}" pid="15" name="MediaServiceImageTags">
    <vt:lpwstr/>
  </property>
</Properties>
</file>